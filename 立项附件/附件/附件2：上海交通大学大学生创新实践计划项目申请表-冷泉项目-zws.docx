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6908B" w14:textId="77777777" w:rsidR="00F13C9D" w:rsidRPr="00636EA1" w:rsidRDefault="00F13C9D" w:rsidP="00F13C9D">
      <w:pPr>
        <w:jc w:val="center"/>
        <w:rPr>
          <w:rFonts w:ascii="黑体" w:eastAsia="黑体" w:hAnsi="宋体" w:cs="宋体"/>
          <w:bCs/>
          <w:kern w:val="0"/>
          <w:sz w:val="30"/>
          <w:szCs w:val="30"/>
        </w:rPr>
      </w:pPr>
      <w:r>
        <w:rPr>
          <w:rFonts w:cs="宋体" w:hint="eastAsia"/>
          <w:b/>
          <w:kern w:val="0"/>
          <w:sz w:val="30"/>
          <w:szCs w:val="30"/>
        </w:rPr>
        <w:t>上海交通大学大学生创新实践计划</w:t>
      </w:r>
      <w:r w:rsidRPr="00651616">
        <w:rPr>
          <w:rFonts w:cs="宋体" w:hint="eastAsia"/>
          <w:b/>
          <w:kern w:val="0"/>
          <w:sz w:val="30"/>
          <w:szCs w:val="30"/>
        </w:rPr>
        <w:t>项目申请表</w:t>
      </w:r>
    </w:p>
    <w:p w14:paraId="4F23E0D0"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0A401587"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E746DDF" w14:textId="77777777" w:rsidR="00681F69" w:rsidRDefault="003530F7">
            <w:pPr>
              <w:jc w:val="center"/>
              <w:rPr>
                <w:sz w:val="24"/>
              </w:rPr>
            </w:pPr>
            <w:r>
              <w:rPr>
                <w:rFonts w:hint="eastAsia"/>
                <w:sz w:val="24"/>
              </w:rPr>
              <w:t>项目</w:t>
            </w:r>
          </w:p>
          <w:p w14:paraId="43A7C37A" w14:textId="77777777" w:rsidR="00681F69" w:rsidRDefault="003530F7">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1602F365" w14:textId="56B9BE49" w:rsidR="00681F69" w:rsidRDefault="00B832E2">
            <w:pPr>
              <w:jc w:val="center"/>
              <w:rPr>
                <w:rFonts w:ascii="KaiTi_GB2312" w:eastAsia="KaiTi_GB2312"/>
                <w:sz w:val="24"/>
              </w:rPr>
            </w:pPr>
            <w:r w:rsidRPr="00B832E2">
              <w:rPr>
                <w:rFonts w:ascii="KaiTi_GB2312" w:eastAsia="KaiTi_GB2312" w:hint="eastAsia"/>
                <w:sz w:val="24"/>
              </w:rPr>
              <w:t>深海牧场边界：基于冷泉喷口物质扩散的生态临界探索</w:t>
            </w:r>
          </w:p>
        </w:tc>
      </w:tr>
      <w:tr w:rsidR="001129FB" w14:paraId="69329C2A"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5786997C" w14:textId="77777777" w:rsidR="001129FB" w:rsidRDefault="001129FB" w:rsidP="001129FB">
            <w:pPr>
              <w:jc w:val="center"/>
              <w:rPr>
                <w:sz w:val="24"/>
              </w:rPr>
            </w:pPr>
            <w:r>
              <w:rPr>
                <w:rFonts w:hint="eastAsia"/>
                <w:sz w:val="24"/>
              </w:rPr>
              <w:t>英文</w:t>
            </w:r>
          </w:p>
          <w:p w14:paraId="61BB01C9" w14:textId="77777777" w:rsidR="001129FB" w:rsidRDefault="001129FB" w:rsidP="001129FB">
            <w:pPr>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5E4070C2" w14:textId="4CD33879" w:rsidR="001129FB" w:rsidRDefault="00B832E2">
            <w:pPr>
              <w:jc w:val="center"/>
              <w:rPr>
                <w:rFonts w:ascii="KaiTi_GB2312" w:eastAsia="KaiTi_GB2312"/>
                <w:sz w:val="24"/>
              </w:rPr>
            </w:pPr>
            <w:r w:rsidRPr="00B832E2">
              <w:rPr>
                <w:rFonts w:ascii="KaiTi_GB2312" w:eastAsia="KaiTi_GB2312"/>
                <w:sz w:val="24"/>
              </w:rPr>
              <w:t>Boundary of Deep-Sea Ranch: An Ecological Critical Exploration Based on the Material Diffusion of Cold Seeps</w:t>
            </w:r>
          </w:p>
        </w:tc>
      </w:tr>
      <w:tr w:rsidR="00427FAE" w14:paraId="24B4A535"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59DE15B" w14:textId="77777777" w:rsidR="00427FAE" w:rsidRDefault="00427FAE">
            <w:pPr>
              <w:jc w:val="center"/>
              <w:rPr>
                <w:sz w:val="24"/>
              </w:rPr>
            </w:pPr>
            <w:r>
              <w:rPr>
                <w:rFonts w:hint="eastAsia"/>
                <w:sz w:val="24"/>
              </w:rPr>
              <w:t>所属</w:t>
            </w:r>
          </w:p>
          <w:p w14:paraId="24DB41B1" w14:textId="77777777" w:rsidR="00427FAE" w:rsidRDefault="00427FAE">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0A73F0C8" w14:textId="3313CD0D" w:rsidR="00427FAE" w:rsidRDefault="00427FAE" w:rsidP="00427FAE">
            <w:pPr>
              <w:widowControl/>
              <w:tabs>
                <w:tab w:val="left" w:pos="2025"/>
                <w:tab w:val="center" w:pos="4082"/>
              </w:tabs>
              <w:jc w:val="left"/>
              <w:rPr>
                <w:sz w:val="24"/>
              </w:rPr>
            </w:pPr>
            <w:r w:rsidRPr="00427FAE">
              <w:rPr>
                <w:rFonts w:hint="eastAsia"/>
                <w:sz w:val="24"/>
              </w:rPr>
              <w:t>学科一级门：</w:t>
            </w:r>
            <w:r w:rsidR="00B832E2">
              <w:rPr>
                <w:rFonts w:hint="eastAsia"/>
                <w:sz w:val="24"/>
              </w:rPr>
              <w:t>理学</w:t>
            </w:r>
          </w:p>
        </w:tc>
        <w:tc>
          <w:tcPr>
            <w:tcW w:w="1995" w:type="dxa"/>
            <w:gridSpan w:val="5"/>
            <w:tcBorders>
              <w:top w:val="nil"/>
              <w:left w:val="nil"/>
              <w:bottom w:val="single" w:sz="4" w:space="0" w:color="auto"/>
              <w:right w:val="single" w:sz="6" w:space="0" w:color="auto"/>
            </w:tcBorders>
            <w:vAlign w:val="center"/>
          </w:tcPr>
          <w:p w14:paraId="1CE8D517" w14:textId="77777777" w:rsidR="00427FAE" w:rsidRDefault="00664256" w:rsidP="00427FAE">
            <w:pPr>
              <w:widowControl/>
              <w:tabs>
                <w:tab w:val="left" w:pos="2025"/>
                <w:tab w:val="center" w:pos="4082"/>
              </w:tabs>
              <w:jc w:val="left"/>
              <w:rPr>
                <w:sz w:val="24"/>
              </w:rPr>
            </w:pPr>
            <w:r>
              <w:rPr>
                <w:rFonts w:hint="eastAsia"/>
                <w:sz w:val="24"/>
              </w:rPr>
              <w:t>（根据教育部学科分类填写）</w:t>
            </w:r>
          </w:p>
        </w:tc>
        <w:tc>
          <w:tcPr>
            <w:tcW w:w="1995" w:type="dxa"/>
            <w:gridSpan w:val="3"/>
            <w:tcBorders>
              <w:top w:val="nil"/>
              <w:left w:val="nil"/>
              <w:bottom w:val="single" w:sz="4" w:space="0" w:color="auto"/>
              <w:right w:val="single" w:sz="6" w:space="0" w:color="auto"/>
            </w:tcBorders>
            <w:vAlign w:val="center"/>
          </w:tcPr>
          <w:p w14:paraId="2B43A22E" w14:textId="639697CD" w:rsidR="00427FAE" w:rsidRDefault="00427FAE" w:rsidP="00427FAE">
            <w:pPr>
              <w:widowControl/>
              <w:tabs>
                <w:tab w:val="left" w:pos="2025"/>
                <w:tab w:val="center" w:pos="4082"/>
              </w:tabs>
              <w:jc w:val="left"/>
              <w:rPr>
                <w:sz w:val="24"/>
              </w:rPr>
            </w:pPr>
            <w:r w:rsidRPr="00427FAE">
              <w:rPr>
                <w:rFonts w:hint="eastAsia"/>
                <w:sz w:val="24"/>
              </w:rPr>
              <w:t>学科二级类：</w:t>
            </w:r>
            <w:r w:rsidR="00B832E2">
              <w:rPr>
                <w:rFonts w:hint="eastAsia"/>
                <w:sz w:val="24"/>
              </w:rPr>
              <w:t>生</w:t>
            </w:r>
            <w:r w:rsidR="005F1C6E">
              <w:rPr>
                <w:rFonts w:hint="eastAsia"/>
                <w:sz w:val="24"/>
              </w:rPr>
              <w:t>物</w:t>
            </w:r>
            <w:r w:rsidR="00B832E2">
              <w:rPr>
                <w:rFonts w:hint="eastAsia"/>
                <w:sz w:val="24"/>
              </w:rPr>
              <w:t>科学类</w:t>
            </w:r>
          </w:p>
        </w:tc>
        <w:tc>
          <w:tcPr>
            <w:tcW w:w="1995" w:type="dxa"/>
            <w:gridSpan w:val="3"/>
            <w:tcBorders>
              <w:top w:val="nil"/>
              <w:left w:val="nil"/>
              <w:bottom w:val="single" w:sz="4" w:space="0" w:color="auto"/>
              <w:right w:val="single" w:sz="6" w:space="0" w:color="auto"/>
            </w:tcBorders>
            <w:vAlign w:val="center"/>
          </w:tcPr>
          <w:p w14:paraId="5CB19BD8" w14:textId="77777777" w:rsidR="00427FAE" w:rsidRDefault="00664256" w:rsidP="00427FAE">
            <w:pPr>
              <w:widowControl/>
              <w:tabs>
                <w:tab w:val="left" w:pos="2025"/>
                <w:tab w:val="center" w:pos="4082"/>
              </w:tabs>
              <w:jc w:val="left"/>
              <w:rPr>
                <w:sz w:val="24"/>
              </w:rPr>
            </w:pPr>
            <w:r>
              <w:rPr>
                <w:rFonts w:hint="eastAsia"/>
                <w:sz w:val="24"/>
              </w:rPr>
              <w:t>（根据教育部学科分类填写）</w:t>
            </w:r>
          </w:p>
        </w:tc>
      </w:tr>
      <w:tr w:rsidR="001129FB" w14:paraId="3AFBFFFD"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1329FC5" w14:textId="77777777" w:rsidR="001129FB" w:rsidRDefault="001129FB" w:rsidP="001129FB">
            <w:pPr>
              <w:jc w:val="center"/>
              <w:rPr>
                <w:sz w:val="24"/>
              </w:rPr>
            </w:pPr>
            <w:r>
              <w:rPr>
                <w:rFonts w:hint="eastAsia"/>
                <w:sz w:val="24"/>
              </w:rPr>
              <w:t>相关</w:t>
            </w:r>
          </w:p>
          <w:p w14:paraId="4E282746" w14:textId="77777777" w:rsidR="001129FB" w:rsidRDefault="001129FB" w:rsidP="001129FB">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7577990B" w14:textId="77777777" w:rsidR="001129FB" w:rsidRDefault="001129FB" w:rsidP="001129FB">
            <w:pPr>
              <w:widowControl/>
              <w:tabs>
                <w:tab w:val="left" w:pos="2025"/>
                <w:tab w:val="center" w:pos="4082"/>
              </w:tabs>
              <w:jc w:val="left"/>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08373B6D" w14:textId="77777777" w:rsidR="001129FB" w:rsidRDefault="001129FB" w:rsidP="001129FB">
            <w:pPr>
              <w:widowControl/>
              <w:tabs>
                <w:tab w:val="left" w:pos="2025"/>
                <w:tab w:val="center" w:pos="4082"/>
              </w:tabs>
              <w:jc w:val="left"/>
              <w:rPr>
                <w:sz w:val="24"/>
              </w:rPr>
            </w:pPr>
            <w:r>
              <w:rPr>
                <w:rFonts w:hint="eastAsia"/>
                <w:sz w:val="24"/>
              </w:rPr>
              <w:t>（</w:t>
            </w:r>
            <w:r w:rsidR="00664256">
              <w:rPr>
                <w:rFonts w:hint="eastAsia"/>
                <w:sz w:val="24"/>
              </w:rPr>
              <w:t>学科交叉</w:t>
            </w:r>
            <w:r>
              <w:rPr>
                <w:rFonts w:hint="eastAsia"/>
                <w:sz w:val="24"/>
              </w:rPr>
              <w:t>选填）</w:t>
            </w:r>
          </w:p>
        </w:tc>
        <w:tc>
          <w:tcPr>
            <w:tcW w:w="1995" w:type="dxa"/>
            <w:gridSpan w:val="3"/>
            <w:tcBorders>
              <w:top w:val="nil"/>
              <w:left w:val="nil"/>
              <w:bottom w:val="single" w:sz="4" w:space="0" w:color="auto"/>
              <w:right w:val="single" w:sz="6" w:space="0" w:color="auto"/>
            </w:tcBorders>
            <w:vAlign w:val="center"/>
          </w:tcPr>
          <w:p w14:paraId="49EF84F6" w14:textId="77777777" w:rsidR="001129FB" w:rsidRDefault="001129FB" w:rsidP="001129FB">
            <w:pPr>
              <w:widowControl/>
              <w:tabs>
                <w:tab w:val="left" w:pos="2025"/>
                <w:tab w:val="center" w:pos="4082"/>
              </w:tabs>
              <w:jc w:val="left"/>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04CCAC56" w14:textId="77777777" w:rsidR="001129FB" w:rsidRDefault="00664256" w:rsidP="001129FB">
            <w:pPr>
              <w:widowControl/>
              <w:tabs>
                <w:tab w:val="left" w:pos="2025"/>
                <w:tab w:val="center" w:pos="4082"/>
              </w:tabs>
              <w:jc w:val="left"/>
              <w:rPr>
                <w:sz w:val="24"/>
              </w:rPr>
            </w:pPr>
            <w:r>
              <w:rPr>
                <w:rFonts w:hint="eastAsia"/>
                <w:sz w:val="24"/>
              </w:rPr>
              <w:t>（学科交叉选填）</w:t>
            </w:r>
          </w:p>
        </w:tc>
      </w:tr>
      <w:tr w:rsidR="00664256" w14:paraId="2D982C8A" w14:textId="77777777" w:rsidTr="006E527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0984ED8" w14:textId="77777777" w:rsidR="00664256" w:rsidRDefault="00664256" w:rsidP="001129FB">
            <w:pPr>
              <w:jc w:val="center"/>
              <w:rPr>
                <w:sz w:val="24"/>
              </w:rPr>
            </w:pPr>
            <w:r>
              <w:rPr>
                <w:rFonts w:hint="eastAsia"/>
                <w:sz w:val="24"/>
              </w:rPr>
              <w:t>项目</w:t>
            </w:r>
          </w:p>
          <w:p w14:paraId="1E15AEAE" w14:textId="77777777" w:rsidR="00664256" w:rsidRDefault="00664256" w:rsidP="001129FB">
            <w:pPr>
              <w:jc w:val="center"/>
              <w:rPr>
                <w:sz w:val="24"/>
              </w:rPr>
            </w:pPr>
            <w:r>
              <w:rPr>
                <w:rFonts w:hint="eastAsia"/>
                <w:sz w:val="24"/>
              </w:rPr>
              <w:t>来源</w:t>
            </w:r>
          </w:p>
        </w:tc>
        <w:tc>
          <w:tcPr>
            <w:tcW w:w="7980" w:type="dxa"/>
            <w:gridSpan w:val="14"/>
            <w:tcBorders>
              <w:top w:val="nil"/>
              <w:left w:val="nil"/>
              <w:bottom w:val="single" w:sz="4" w:space="0" w:color="auto"/>
              <w:right w:val="single" w:sz="6" w:space="0" w:color="auto"/>
            </w:tcBorders>
            <w:vAlign w:val="center"/>
          </w:tcPr>
          <w:p w14:paraId="40DB0694" w14:textId="5E25E8FC" w:rsidR="00664256" w:rsidRDefault="005F1C6E" w:rsidP="00664256">
            <w:pPr>
              <w:widowControl/>
              <w:tabs>
                <w:tab w:val="left" w:pos="2025"/>
                <w:tab w:val="center" w:pos="4082"/>
              </w:tabs>
              <w:jc w:val="center"/>
              <w:rPr>
                <w:sz w:val="24"/>
              </w:rPr>
            </w:pPr>
            <w:r>
              <w:rPr>
                <w:rFonts w:ascii="宋体" w:hAnsi="宋体" w:cs="宋体" w:hint="eastAsia"/>
                <w:bCs/>
                <w:color w:val="000000"/>
                <w:kern w:val="0"/>
                <w:sz w:val="24"/>
              </w:rPr>
              <w:t>导师科研</w:t>
            </w:r>
            <w:r w:rsidR="00B832E2">
              <w:rPr>
                <w:sz w:val="24"/>
              </w:rPr>
              <w:t xml:space="preserve"> </w:t>
            </w:r>
          </w:p>
        </w:tc>
      </w:tr>
      <w:tr w:rsidR="001129FB" w14:paraId="7BF661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1F17CA1" w14:textId="77777777" w:rsidR="001129FB" w:rsidRDefault="001129FB" w:rsidP="001129FB">
            <w:pPr>
              <w:jc w:val="center"/>
              <w:rPr>
                <w:sz w:val="24"/>
              </w:rPr>
            </w:pPr>
            <w:r>
              <w:rPr>
                <w:rFonts w:hint="eastAsia"/>
                <w:sz w:val="24"/>
              </w:rPr>
              <w:t>申请</w:t>
            </w:r>
          </w:p>
          <w:p w14:paraId="684705CD" w14:textId="77777777" w:rsidR="001129FB" w:rsidRDefault="001129FB" w:rsidP="001129FB">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07B67719" w14:textId="51429EEE" w:rsidR="001129FB" w:rsidRDefault="001129FB" w:rsidP="001129FB">
            <w:pPr>
              <w:jc w:val="center"/>
              <w:rPr>
                <w:sz w:val="24"/>
              </w:rPr>
            </w:pPr>
            <w:r>
              <w:rPr>
                <w:rFonts w:hint="eastAsia"/>
                <w:sz w:val="24"/>
              </w:rPr>
              <w:t xml:space="preserve">  </w:t>
            </w:r>
            <w:r w:rsidR="00FE5E56">
              <w:rPr>
                <w:rFonts w:hint="eastAsia"/>
                <w:sz w:val="24"/>
              </w:rPr>
              <w:t>15000</w:t>
            </w:r>
            <w:r>
              <w:rPr>
                <w:rFonts w:hint="eastAsia"/>
                <w:sz w:val="24"/>
              </w:rPr>
              <w:t>元</w:t>
            </w:r>
          </w:p>
        </w:tc>
        <w:tc>
          <w:tcPr>
            <w:tcW w:w="1260" w:type="dxa"/>
            <w:gridSpan w:val="2"/>
            <w:tcBorders>
              <w:top w:val="single" w:sz="4" w:space="0" w:color="auto"/>
              <w:bottom w:val="single" w:sz="4" w:space="0" w:color="auto"/>
            </w:tcBorders>
            <w:vAlign w:val="center"/>
          </w:tcPr>
          <w:p w14:paraId="7E03A397" w14:textId="77777777" w:rsidR="001129FB" w:rsidRDefault="00664256" w:rsidP="001129FB">
            <w:pPr>
              <w:jc w:val="center"/>
              <w:rPr>
                <w:sz w:val="24"/>
              </w:rPr>
            </w:pPr>
            <w:r>
              <w:rPr>
                <w:rFonts w:hint="eastAsia"/>
                <w:sz w:val="24"/>
              </w:rPr>
              <w:t>执行期限</w:t>
            </w:r>
          </w:p>
        </w:tc>
        <w:tc>
          <w:tcPr>
            <w:tcW w:w="4305" w:type="dxa"/>
            <w:gridSpan w:val="7"/>
            <w:tcBorders>
              <w:top w:val="single" w:sz="4" w:space="0" w:color="auto"/>
              <w:bottom w:val="single" w:sz="4" w:space="0" w:color="auto"/>
              <w:right w:val="single" w:sz="6" w:space="0" w:color="auto"/>
            </w:tcBorders>
            <w:vAlign w:val="center"/>
          </w:tcPr>
          <w:p w14:paraId="6CA7C9D2" w14:textId="481BF37E" w:rsidR="001129FB" w:rsidRDefault="001129FB" w:rsidP="00FE5E56">
            <w:pPr>
              <w:jc w:val="center"/>
              <w:rPr>
                <w:sz w:val="24"/>
              </w:rPr>
            </w:pPr>
            <w:r>
              <w:rPr>
                <w:rFonts w:hint="eastAsia"/>
                <w:sz w:val="24"/>
              </w:rPr>
              <w:t xml:space="preserve">      </w:t>
            </w:r>
            <w:r w:rsidR="00664256">
              <w:rPr>
                <w:rFonts w:hint="eastAsia"/>
                <w:sz w:val="24"/>
              </w:rPr>
              <w:t>1</w:t>
            </w:r>
            <w:r w:rsidR="001C61E2">
              <w:rPr>
                <w:rFonts w:hint="eastAsia"/>
                <w:sz w:val="24"/>
              </w:rPr>
              <w:t>.5</w:t>
            </w:r>
            <w:r w:rsidR="001C61E2">
              <w:rPr>
                <w:rFonts w:hint="eastAsia"/>
                <w:sz w:val="24"/>
              </w:rPr>
              <w:t>年</w:t>
            </w:r>
            <w:r w:rsidR="001C61E2">
              <w:rPr>
                <w:sz w:val="24"/>
              </w:rPr>
              <w:t xml:space="preserve"> </w:t>
            </w:r>
          </w:p>
        </w:tc>
      </w:tr>
      <w:tr w:rsidR="00664256" w14:paraId="50A04C8C" w14:textId="77777777" w:rsidTr="00AB761A">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118C5F" w14:textId="77777777" w:rsidR="00664256" w:rsidRDefault="00664256" w:rsidP="001129FB">
            <w:pPr>
              <w:jc w:val="center"/>
              <w:rPr>
                <w:sz w:val="24"/>
              </w:rPr>
            </w:pPr>
            <w:r>
              <w:rPr>
                <w:rFonts w:hint="eastAsia"/>
                <w:sz w:val="24"/>
              </w:rPr>
              <w:t>导师</w:t>
            </w:r>
          </w:p>
          <w:p w14:paraId="5A42EF34" w14:textId="77777777" w:rsidR="00664256" w:rsidRDefault="00664256" w:rsidP="001129FB">
            <w:pPr>
              <w:jc w:val="center"/>
              <w:rPr>
                <w:sz w:val="24"/>
              </w:rPr>
            </w:pPr>
            <w:r>
              <w:rPr>
                <w:rFonts w:hint="eastAsia"/>
                <w:sz w:val="24"/>
              </w:rPr>
              <w:t>配套</w:t>
            </w:r>
          </w:p>
        </w:tc>
        <w:tc>
          <w:tcPr>
            <w:tcW w:w="2415" w:type="dxa"/>
            <w:gridSpan w:val="5"/>
            <w:tcBorders>
              <w:top w:val="single" w:sz="4" w:space="0" w:color="auto"/>
              <w:left w:val="nil"/>
              <w:bottom w:val="single" w:sz="4" w:space="0" w:color="auto"/>
              <w:right w:val="single" w:sz="4" w:space="0" w:color="auto"/>
            </w:tcBorders>
            <w:vAlign w:val="center"/>
          </w:tcPr>
          <w:p w14:paraId="54DF7DCC" w14:textId="6DF0B513" w:rsidR="00664256" w:rsidRDefault="00320120" w:rsidP="00664256">
            <w:pPr>
              <w:wordWrap w:val="0"/>
              <w:ind w:firstLineChars="100" w:firstLine="240"/>
              <w:jc w:val="right"/>
              <w:rPr>
                <w:sz w:val="24"/>
              </w:rPr>
            </w:pPr>
            <w:r>
              <w:rPr>
                <w:rFonts w:hint="eastAsia"/>
                <w:sz w:val="24"/>
              </w:rPr>
              <w:t>85000</w:t>
            </w:r>
            <w:r w:rsidR="00664256">
              <w:rPr>
                <w:rFonts w:hint="eastAsia"/>
                <w:sz w:val="24"/>
              </w:rPr>
              <w:t>元</w:t>
            </w:r>
            <w:r w:rsidR="00664256">
              <w:rPr>
                <w:rFonts w:hint="eastAsia"/>
                <w:sz w:val="24"/>
              </w:rPr>
              <w:t xml:space="preserve"> </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CE9E822" w14:textId="77777777" w:rsidR="00664256" w:rsidRDefault="00664256" w:rsidP="001129FB">
            <w:pPr>
              <w:jc w:val="center"/>
              <w:rPr>
                <w:sz w:val="24"/>
              </w:rPr>
            </w:pPr>
            <w:r>
              <w:rPr>
                <w:rFonts w:hint="eastAsia"/>
                <w:sz w:val="24"/>
              </w:rPr>
              <w:t>企业赞助</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547B1ED7" w14:textId="77777777" w:rsidR="00664256" w:rsidRDefault="00664256" w:rsidP="00664256">
            <w:pPr>
              <w:wordWrap w:val="0"/>
              <w:jc w:val="right"/>
              <w:rPr>
                <w:sz w:val="24"/>
              </w:rPr>
            </w:pPr>
            <w:r>
              <w:rPr>
                <w:rFonts w:hint="eastAsia"/>
                <w:sz w:val="24"/>
              </w:rPr>
              <w:t>元</w:t>
            </w:r>
            <w:r>
              <w:rPr>
                <w:rFonts w:hint="eastAsia"/>
                <w:sz w:val="24"/>
              </w:rPr>
              <w:t xml:space="preserve"> </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25B0AAE" w14:textId="77777777" w:rsidR="00664256" w:rsidRDefault="00664256" w:rsidP="001129FB">
            <w:pPr>
              <w:jc w:val="center"/>
              <w:rPr>
                <w:sz w:val="24"/>
              </w:rPr>
            </w:pPr>
            <w:r>
              <w:rPr>
                <w:rFonts w:hint="eastAsia"/>
                <w:sz w:val="24"/>
              </w:rPr>
              <w:t>申请学分</w:t>
            </w:r>
          </w:p>
        </w:tc>
        <w:tc>
          <w:tcPr>
            <w:tcW w:w="1785" w:type="dxa"/>
            <w:tcBorders>
              <w:top w:val="single" w:sz="4" w:space="0" w:color="auto"/>
              <w:left w:val="single" w:sz="4" w:space="0" w:color="auto"/>
              <w:bottom w:val="single" w:sz="4" w:space="0" w:color="auto"/>
              <w:right w:val="single" w:sz="6" w:space="0" w:color="auto"/>
            </w:tcBorders>
            <w:vAlign w:val="center"/>
          </w:tcPr>
          <w:p w14:paraId="49B57041" w14:textId="372B0534" w:rsidR="00664256" w:rsidRDefault="00664256" w:rsidP="001129FB">
            <w:pPr>
              <w:rPr>
                <w:sz w:val="24"/>
              </w:rPr>
            </w:pPr>
            <w:r>
              <w:rPr>
                <w:sz w:val="24"/>
              </w:rPr>
              <w:t xml:space="preserve">  </w:t>
            </w:r>
            <w:r>
              <w:rPr>
                <w:rFonts w:hint="eastAsia"/>
                <w:sz w:val="24"/>
              </w:rPr>
              <w:t xml:space="preserve">   </w:t>
            </w:r>
            <w:r>
              <w:rPr>
                <w:sz w:val="24"/>
              </w:rPr>
              <w:t xml:space="preserve"> </w:t>
            </w:r>
            <w:r>
              <w:rPr>
                <w:rFonts w:hint="eastAsia"/>
                <w:sz w:val="24"/>
              </w:rPr>
              <w:t>4</w:t>
            </w:r>
            <w:r>
              <w:rPr>
                <w:rFonts w:hint="eastAsia"/>
                <w:sz w:val="24"/>
              </w:rPr>
              <w:t>分</w:t>
            </w:r>
          </w:p>
        </w:tc>
      </w:tr>
      <w:tr w:rsidR="00664256" w14:paraId="5803AA0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A57605" w14:textId="77777777" w:rsidR="00664256" w:rsidRDefault="00664256" w:rsidP="00664256">
            <w:pPr>
              <w:jc w:val="center"/>
              <w:rPr>
                <w:sz w:val="24"/>
              </w:rPr>
            </w:pPr>
            <w:r>
              <w:rPr>
                <w:rFonts w:hint="eastAsia"/>
                <w:sz w:val="24"/>
              </w:rPr>
              <w:t>负责人</w:t>
            </w:r>
          </w:p>
          <w:p w14:paraId="56AD6B84" w14:textId="77777777" w:rsidR="00664256" w:rsidRDefault="00664256" w:rsidP="00664256">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56028EA7" w14:textId="298BBB17" w:rsidR="00664256" w:rsidRDefault="00B832E2" w:rsidP="00664256">
            <w:pPr>
              <w:jc w:val="center"/>
              <w:rPr>
                <w:sz w:val="24"/>
              </w:rPr>
            </w:pPr>
            <w:r>
              <w:rPr>
                <w:rFonts w:hint="eastAsia"/>
                <w:sz w:val="24"/>
              </w:rPr>
              <w:t>周陈序</w:t>
            </w:r>
          </w:p>
        </w:tc>
        <w:tc>
          <w:tcPr>
            <w:tcW w:w="945" w:type="dxa"/>
            <w:gridSpan w:val="3"/>
            <w:tcBorders>
              <w:top w:val="single" w:sz="4" w:space="0" w:color="auto"/>
              <w:left w:val="nil"/>
              <w:bottom w:val="single" w:sz="4" w:space="0" w:color="auto"/>
              <w:right w:val="single" w:sz="4" w:space="0" w:color="auto"/>
            </w:tcBorders>
            <w:vAlign w:val="center"/>
          </w:tcPr>
          <w:p w14:paraId="3B27857E" w14:textId="77777777" w:rsidR="00664256" w:rsidRDefault="00664256" w:rsidP="00664256">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76391108" w14:textId="6FAD43FF" w:rsidR="00664256" w:rsidRDefault="00B832E2" w:rsidP="00664256">
            <w:pPr>
              <w:ind w:left="257"/>
              <w:rPr>
                <w:sz w:val="24"/>
              </w:rPr>
            </w:pPr>
            <w:r>
              <w:rPr>
                <w:rFonts w:hint="eastAsia"/>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064F4D15" w14:textId="77777777" w:rsidR="00664256" w:rsidRDefault="00664256" w:rsidP="00664256">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2B4CC4C5" w14:textId="5DD64A5D" w:rsidR="00664256" w:rsidRDefault="00B832E2" w:rsidP="00664256">
            <w:pPr>
              <w:rPr>
                <w:sz w:val="24"/>
              </w:rPr>
            </w:pPr>
            <w:r>
              <w:rPr>
                <w:rFonts w:hint="eastAsia"/>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3B257E80" w14:textId="77777777" w:rsidR="00664256" w:rsidRDefault="00664256" w:rsidP="00664256">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2872D289" w14:textId="4C5AB14B" w:rsidR="00664256" w:rsidRDefault="00664256" w:rsidP="00664256">
            <w:pPr>
              <w:rPr>
                <w:sz w:val="24"/>
              </w:rPr>
            </w:pPr>
            <w:r>
              <w:rPr>
                <w:sz w:val="24"/>
              </w:rPr>
              <w:t xml:space="preserve">  </w:t>
            </w:r>
            <w:r w:rsidR="00B832E2">
              <w:rPr>
                <w:rFonts w:hint="eastAsia"/>
                <w:sz w:val="24"/>
              </w:rPr>
              <w:t>2006</w:t>
            </w:r>
            <w:r>
              <w:rPr>
                <w:rFonts w:hint="eastAsia"/>
                <w:sz w:val="24"/>
              </w:rPr>
              <w:t>年</w:t>
            </w:r>
            <w:r>
              <w:rPr>
                <w:sz w:val="24"/>
              </w:rPr>
              <w:t xml:space="preserve"> </w:t>
            </w:r>
            <w:r w:rsidR="00B832E2">
              <w:rPr>
                <w:rFonts w:hint="eastAsia"/>
                <w:sz w:val="24"/>
              </w:rPr>
              <w:t>2</w:t>
            </w:r>
            <w:r>
              <w:rPr>
                <w:rFonts w:hint="eastAsia"/>
                <w:sz w:val="24"/>
              </w:rPr>
              <w:t>月</w:t>
            </w:r>
          </w:p>
        </w:tc>
      </w:tr>
      <w:tr w:rsidR="00664256" w14:paraId="6EC277C7" w14:textId="77777777" w:rsidTr="00BC53CC">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EF410" w14:textId="77777777" w:rsidR="00664256" w:rsidRDefault="00664256" w:rsidP="00664256">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3005C6A8" w14:textId="12062453" w:rsidR="00664256" w:rsidRDefault="001C61E2" w:rsidP="00664256">
            <w:pPr>
              <w:jc w:val="center"/>
              <w:rPr>
                <w:sz w:val="24"/>
              </w:rPr>
            </w:pPr>
            <w:r w:rsidRPr="001C61E2">
              <w:rPr>
                <w:rFonts w:hint="eastAsia"/>
                <w:sz w:val="22"/>
                <w:szCs w:val="21"/>
              </w:rPr>
              <w:t>523120910191</w:t>
            </w:r>
          </w:p>
        </w:tc>
        <w:tc>
          <w:tcPr>
            <w:tcW w:w="945" w:type="dxa"/>
            <w:gridSpan w:val="3"/>
            <w:tcBorders>
              <w:top w:val="single" w:sz="4" w:space="0" w:color="auto"/>
              <w:left w:val="nil"/>
              <w:bottom w:val="single" w:sz="4" w:space="0" w:color="auto"/>
              <w:right w:val="single" w:sz="4" w:space="0" w:color="auto"/>
            </w:tcBorders>
            <w:vAlign w:val="center"/>
          </w:tcPr>
          <w:p w14:paraId="68A2E163" w14:textId="77777777" w:rsidR="00664256" w:rsidRDefault="00664256" w:rsidP="00664256">
            <w:pPr>
              <w:ind w:firstLineChars="100" w:firstLine="240"/>
              <w:rPr>
                <w:sz w:val="24"/>
              </w:rPr>
            </w:pPr>
            <w:r>
              <w:rPr>
                <w:rFonts w:hint="eastAsia"/>
                <w:sz w:val="24"/>
              </w:rPr>
              <w:t>所属</w:t>
            </w:r>
          </w:p>
          <w:p w14:paraId="4BAD824F" w14:textId="77777777" w:rsidR="00664256" w:rsidRDefault="00664256" w:rsidP="00664256">
            <w:pPr>
              <w:ind w:firstLineChars="100" w:firstLine="240"/>
              <w:rPr>
                <w:sz w:val="24"/>
              </w:rPr>
            </w:pPr>
            <w:r>
              <w:rPr>
                <w:rFonts w:hint="eastAsia"/>
                <w:sz w:val="24"/>
              </w:rPr>
              <w:t>院系</w:t>
            </w:r>
          </w:p>
        </w:tc>
        <w:tc>
          <w:tcPr>
            <w:tcW w:w="2625" w:type="dxa"/>
            <w:gridSpan w:val="5"/>
            <w:tcBorders>
              <w:top w:val="single" w:sz="4" w:space="0" w:color="auto"/>
              <w:left w:val="single" w:sz="4" w:space="0" w:color="auto"/>
              <w:bottom w:val="single" w:sz="4" w:space="0" w:color="auto"/>
              <w:right w:val="single" w:sz="4" w:space="0" w:color="auto"/>
            </w:tcBorders>
            <w:vAlign w:val="center"/>
          </w:tcPr>
          <w:p w14:paraId="5A6CE764" w14:textId="7BB5ECDE" w:rsidR="00664256" w:rsidRDefault="001C61E2" w:rsidP="00664256">
            <w:pPr>
              <w:rPr>
                <w:sz w:val="24"/>
              </w:rPr>
            </w:pPr>
            <w:r>
              <w:rPr>
                <w:rFonts w:hint="eastAsia"/>
                <w:sz w:val="24"/>
              </w:rPr>
              <w:t>安泰经济与管理学院</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EF5C73D" w14:textId="77777777" w:rsidR="00664256" w:rsidRDefault="00664256" w:rsidP="00664256">
            <w:pPr>
              <w:jc w:val="center"/>
              <w:rPr>
                <w:sz w:val="24"/>
              </w:rPr>
            </w:pPr>
            <w:r>
              <w:rPr>
                <w:rFonts w:hint="eastAsia"/>
                <w:sz w:val="24"/>
              </w:rPr>
              <w:t>专业</w:t>
            </w:r>
          </w:p>
        </w:tc>
        <w:tc>
          <w:tcPr>
            <w:tcW w:w="1785" w:type="dxa"/>
            <w:tcBorders>
              <w:top w:val="single" w:sz="4" w:space="0" w:color="auto"/>
              <w:left w:val="single" w:sz="4" w:space="0" w:color="auto"/>
              <w:bottom w:val="single" w:sz="4" w:space="0" w:color="auto"/>
              <w:right w:val="single" w:sz="6" w:space="0" w:color="auto"/>
            </w:tcBorders>
            <w:vAlign w:val="center"/>
          </w:tcPr>
          <w:p w14:paraId="55E935D1" w14:textId="5DD453E2" w:rsidR="00664256" w:rsidRDefault="001C61E2" w:rsidP="00664256">
            <w:pPr>
              <w:rPr>
                <w:sz w:val="24"/>
              </w:rPr>
            </w:pPr>
            <w:r>
              <w:rPr>
                <w:rFonts w:hint="eastAsia"/>
                <w:sz w:val="24"/>
              </w:rPr>
              <w:t>经济学</w:t>
            </w:r>
            <w:r>
              <w:rPr>
                <w:rFonts w:hint="eastAsia"/>
                <w:sz w:val="24"/>
              </w:rPr>
              <w:t>-</w:t>
            </w:r>
            <w:r>
              <w:rPr>
                <w:rFonts w:hint="eastAsia"/>
                <w:sz w:val="24"/>
              </w:rPr>
              <w:t>数学与应用数学</w:t>
            </w:r>
          </w:p>
        </w:tc>
      </w:tr>
      <w:tr w:rsidR="00B756DA" w14:paraId="5DF40BD8" w14:textId="77777777" w:rsidTr="0052314A">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579F9DD" w14:textId="77777777" w:rsidR="00B756DA" w:rsidRDefault="00B756DA" w:rsidP="00664256">
            <w:pPr>
              <w:jc w:val="center"/>
              <w:rPr>
                <w:sz w:val="24"/>
              </w:rPr>
            </w:pPr>
            <w:r>
              <w:rPr>
                <w:rFonts w:hint="eastAsia"/>
                <w:sz w:val="24"/>
              </w:rPr>
              <w:t>联系</w:t>
            </w:r>
          </w:p>
          <w:p w14:paraId="237374C5" w14:textId="77777777" w:rsidR="00B756DA" w:rsidRDefault="00B756DA" w:rsidP="00664256">
            <w:pPr>
              <w:jc w:val="center"/>
              <w:rPr>
                <w:sz w:val="24"/>
              </w:rPr>
            </w:pPr>
            <w:r>
              <w:rPr>
                <w:rFonts w:hint="eastAsia"/>
                <w:sz w:val="24"/>
              </w:rPr>
              <w:t>方式</w:t>
            </w:r>
          </w:p>
        </w:tc>
        <w:tc>
          <w:tcPr>
            <w:tcW w:w="7980" w:type="dxa"/>
            <w:gridSpan w:val="14"/>
            <w:tcBorders>
              <w:top w:val="single" w:sz="4" w:space="0" w:color="auto"/>
              <w:left w:val="nil"/>
              <w:bottom w:val="single" w:sz="4" w:space="0" w:color="auto"/>
              <w:right w:val="single" w:sz="6" w:space="0" w:color="auto"/>
            </w:tcBorders>
            <w:vAlign w:val="center"/>
          </w:tcPr>
          <w:p w14:paraId="1F53691C" w14:textId="52CCE40C" w:rsidR="00B756DA" w:rsidRDefault="00B756DA" w:rsidP="00664256">
            <w:pPr>
              <w:ind w:firstLineChars="200" w:firstLine="480"/>
              <w:rPr>
                <w:sz w:val="24"/>
              </w:rPr>
            </w:pPr>
            <w:r>
              <w:rPr>
                <w:rFonts w:hint="eastAsia"/>
                <w:sz w:val="24"/>
              </w:rPr>
              <w:t>邮箱：</w:t>
            </w:r>
            <w:r w:rsidR="00B832E2">
              <w:rPr>
                <w:rFonts w:hint="eastAsia"/>
                <w:sz w:val="24"/>
              </w:rPr>
              <w:t>alanzhou@sjtu.edu.cn</w:t>
            </w:r>
            <w:r>
              <w:rPr>
                <w:sz w:val="24"/>
              </w:rPr>
              <w:t xml:space="preserve"> </w:t>
            </w:r>
            <w:r>
              <w:rPr>
                <w:rFonts w:hint="eastAsia"/>
                <w:sz w:val="24"/>
              </w:rPr>
              <w:t xml:space="preserve"> </w:t>
            </w:r>
            <w:r>
              <w:rPr>
                <w:rFonts w:hint="eastAsia"/>
                <w:sz w:val="24"/>
              </w:rPr>
              <w:t>手机</w:t>
            </w:r>
            <w:r>
              <w:rPr>
                <w:rFonts w:hint="eastAsia"/>
                <w:sz w:val="24"/>
              </w:rPr>
              <w:t>:</w:t>
            </w:r>
            <w:r w:rsidR="00B832E2">
              <w:rPr>
                <w:rFonts w:hint="eastAsia"/>
                <w:sz w:val="24"/>
              </w:rPr>
              <w:t>19951806670</w:t>
            </w:r>
          </w:p>
        </w:tc>
      </w:tr>
      <w:tr w:rsidR="005E5C14" w14:paraId="679A5113" w14:textId="77777777" w:rsidTr="00F13C9D">
        <w:trPr>
          <w:cantSplit/>
          <w:trHeight w:val="73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7751E8" w14:textId="77777777" w:rsidR="005E5C14" w:rsidRDefault="005E5C14" w:rsidP="00E44A16">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5A8E1576" w14:textId="3F11AF40" w:rsidR="005E5C14" w:rsidRDefault="001B4392" w:rsidP="00E44A16">
            <w:pPr>
              <w:rPr>
                <w:sz w:val="24"/>
              </w:rPr>
            </w:pPr>
            <w:r>
              <w:rPr>
                <w:rFonts w:hint="eastAsia"/>
                <w:sz w:val="24"/>
              </w:rPr>
              <w:t>2024</w:t>
            </w:r>
            <w:r>
              <w:rPr>
                <w:rFonts w:hint="eastAsia"/>
                <w:sz w:val="24"/>
              </w:rPr>
              <w:t>年美国大学生数学建模大赛</w:t>
            </w:r>
          </w:p>
          <w:p w14:paraId="17DA242A" w14:textId="4E34AFD7" w:rsidR="00F13C9D" w:rsidRDefault="001B4392" w:rsidP="00E44A16">
            <w:pPr>
              <w:rPr>
                <w:sz w:val="24"/>
              </w:rPr>
            </w:pPr>
            <w:r>
              <w:rPr>
                <w:rFonts w:hint="eastAsia"/>
                <w:sz w:val="24"/>
              </w:rPr>
              <w:t>数字经济时代资本无序扩张对市场公平竞争的影响</w:t>
            </w:r>
            <w:r w:rsidR="005C1B3C">
              <w:rPr>
                <w:rFonts w:hint="eastAsia"/>
                <w:sz w:val="24"/>
              </w:rPr>
              <w:t>（</w:t>
            </w:r>
            <w:r>
              <w:rPr>
                <w:rFonts w:hint="eastAsia"/>
                <w:sz w:val="24"/>
              </w:rPr>
              <w:t>PRP</w:t>
            </w:r>
            <w:r w:rsidR="005C1B3C">
              <w:rPr>
                <w:rFonts w:hint="eastAsia"/>
                <w:sz w:val="24"/>
              </w:rPr>
              <w:t>）</w:t>
            </w:r>
          </w:p>
          <w:p w14:paraId="26AA1FFF" w14:textId="44EF8980" w:rsidR="00F13C9D" w:rsidRPr="00F13C9D" w:rsidRDefault="001B4392" w:rsidP="00E44A16">
            <w:pPr>
              <w:rPr>
                <w:sz w:val="24"/>
              </w:rPr>
            </w:pPr>
            <w:r>
              <w:rPr>
                <w:rFonts w:hint="eastAsia"/>
                <w:sz w:val="24"/>
              </w:rPr>
              <w:t>数字产业链和数据资产入表暑期科研</w:t>
            </w:r>
            <w:r>
              <w:rPr>
                <w:sz w:val="24"/>
              </w:rPr>
              <w:br/>
            </w:r>
            <w:r>
              <w:rPr>
                <w:rFonts w:hint="eastAsia"/>
                <w:sz w:val="24"/>
              </w:rPr>
              <w:t>区域数字化对就业的影响</w:t>
            </w:r>
          </w:p>
        </w:tc>
      </w:tr>
      <w:tr w:rsidR="00664256" w14:paraId="5E660ED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6254522" w14:textId="77777777" w:rsidR="00664256" w:rsidRDefault="00664256" w:rsidP="00664256">
            <w:pPr>
              <w:jc w:val="center"/>
              <w:rPr>
                <w:sz w:val="24"/>
              </w:rPr>
            </w:pPr>
            <w:r>
              <w:rPr>
                <w:rFonts w:hint="eastAsia"/>
                <w:sz w:val="24"/>
              </w:rPr>
              <w:t>指导</w:t>
            </w:r>
          </w:p>
          <w:p w14:paraId="7ED9ED28" w14:textId="77777777" w:rsidR="00664256" w:rsidRDefault="00664256" w:rsidP="00664256">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096C2680" w14:textId="40A448A8" w:rsidR="00664256" w:rsidRDefault="00962180" w:rsidP="00664256">
            <w:pPr>
              <w:jc w:val="center"/>
              <w:rPr>
                <w:sz w:val="24"/>
              </w:rPr>
            </w:pPr>
            <w:r>
              <w:rPr>
                <w:rFonts w:hint="eastAsia"/>
                <w:sz w:val="24"/>
              </w:rPr>
              <w:t>肖湘</w:t>
            </w:r>
          </w:p>
        </w:tc>
        <w:tc>
          <w:tcPr>
            <w:tcW w:w="945" w:type="dxa"/>
            <w:gridSpan w:val="3"/>
            <w:tcBorders>
              <w:top w:val="single" w:sz="4" w:space="0" w:color="auto"/>
              <w:left w:val="nil"/>
              <w:bottom w:val="single" w:sz="4" w:space="0" w:color="auto"/>
              <w:right w:val="single" w:sz="4" w:space="0" w:color="auto"/>
            </w:tcBorders>
            <w:vAlign w:val="center"/>
          </w:tcPr>
          <w:p w14:paraId="150D9F7F" w14:textId="77777777" w:rsidR="00664256" w:rsidRDefault="00664256" w:rsidP="00664256">
            <w:pPr>
              <w:ind w:firstLineChars="100" w:firstLine="240"/>
              <w:rPr>
                <w:sz w:val="24"/>
              </w:rPr>
            </w:pPr>
            <w:r>
              <w:rPr>
                <w:rFonts w:hint="eastAsia"/>
                <w:sz w:val="24"/>
              </w:rPr>
              <w:t>联系</w:t>
            </w:r>
          </w:p>
          <w:p w14:paraId="46AC77F2" w14:textId="77777777" w:rsidR="00664256" w:rsidRDefault="00B756DA" w:rsidP="00664256">
            <w:pPr>
              <w:ind w:firstLineChars="100" w:firstLine="240"/>
              <w:rPr>
                <w:sz w:val="24"/>
              </w:rPr>
            </w:pPr>
            <w:r>
              <w:rPr>
                <w:rFonts w:hint="eastAsia"/>
                <w:sz w:val="24"/>
              </w:rPr>
              <w:t>方式</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1824A37" w14:textId="53F02175" w:rsidR="00664256" w:rsidRDefault="00B756DA" w:rsidP="00664256">
            <w:pPr>
              <w:ind w:firstLineChars="200" w:firstLine="480"/>
              <w:rPr>
                <w:sz w:val="24"/>
              </w:rPr>
            </w:pPr>
            <w:r>
              <w:rPr>
                <w:rFonts w:hint="eastAsia"/>
                <w:sz w:val="24"/>
              </w:rPr>
              <w:t>邮箱</w:t>
            </w:r>
            <w:r w:rsidR="00664256">
              <w:rPr>
                <w:rFonts w:hint="eastAsia"/>
                <w:sz w:val="24"/>
              </w:rPr>
              <w:t>：</w:t>
            </w:r>
            <w:r w:rsidR="00962180">
              <w:rPr>
                <w:rFonts w:hint="eastAsia"/>
                <w:sz w:val="24"/>
              </w:rPr>
              <w:t>zjxiao2018@sjtu.edu.cn</w:t>
            </w:r>
            <w:r w:rsidR="00664256">
              <w:rPr>
                <w:rFonts w:hint="eastAsia"/>
                <w:sz w:val="24"/>
              </w:rPr>
              <w:t>手机</w:t>
            </w:r>
            <w:r w:rsidR="00664256">
              <w:rPr>
                <w:rFonts w:hint="eastAsia"/>
                <w:sz w:val="24"/>
              </w:rPr>
              <w:t>:</w:t>
            </w:r>
            <w:r w:rsidR="00962180">
              <w:rPr>
                <w:rFonts w:hint="eastAsia"/>
                <w:sz w:val="24"/>
              </w:rPr>
              <w:t xml:space="preserve"> 13764502349</w:t>
            </w:r>
          </w:p>
        </w:tc>
      </w:tr>
      <w:tr w:rsidR="00664256" w14:paraId="7F9A4905"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C557AA0" w14:textId="77777777" w:rsidR="00664256" w:rsidRDefault="00664256" w:rsidP="00664256">
            <w:pPr>
              <w:jc w:val="center"/>
              <w:rPr>
                <w:sz w:val="24"/>
              </w:rPr>
            </w:pPr>
            <w:r>
              <w:rPr>
                <w:rFonts w:hint="eastAsia"/>
                <w:sz w:val="24"/>
              </w:rPr>
              <w:t>导师</w:t>
            </w:r>
          </w:p>
          <w:p w14:paraId="464DF808" w14:textId="77777777" w:rsidR="00664256" w:rsidRDefault="00664256" w:rsidP="00664256">
            <w:pPr>
              <w:jc w:val="center"/>
              <w:rPr>
                <w:sz w:val="24"/>
              </w:rPr>
            </w:pPr>
            <w:r>
              <w:rPr>
                <w:rFonts w:hint="eastAsia"/>
                <w:sz w:val="24"/>
              </w:rPr>
              <w:t>工号</w:t>
            </w:r>
          </w:p>
        </w:tc>
        <w:tc>
          <w:tcPr>
            <w:tcW w:w="1470" w:type="dxa"/>
            <w:gridSpan w:val="2"/>
            <w:tcBorders>
              <w:top w:val="single" w:sz="4" w:space="0" w:color="auto"/>
              <w:left w:val="nil"/>
              <w:bottom w:val="single" w:sz="4" w:space="0" w:color="auto"/>
              <w:right w:val="single" w:sz="4" w:space="0" w:color="auto"/>
            </w:tcBorders>
            <w:vAlign w:val="center"/>
          </w:tcPr>
          <w:p w14:paraId="383135AE" w14:textId="657D85C9" w:rsidR="00664256" w:rsidRDefault="00184D62" w:rsidP="00664256">
            <w:pPr>
              <w:jc w:val="center"/>
              <w:rPr>
                <w:sz w:val="24"/>
              </w:rPr>
            </w:pPr>
            <w:r w:rsidRPr="00184D62">
              <w:rPr>
                <w:sz w:val="24"/>
              </w:rPr>
              <w:t>10564</w:t>
            </w:r>
          </w:p>
        </w:tc>
        <w:tc>
          <w:tcPr>
            <w:tcW w:w="945" w:type="dxa"/>
            <w:gridSpan w:val="3"/>
            <w:tcBorders>
              <w:top w:val="single" w:sz="4" w:space="0" w:color="auto"/>
              <w:left w:val="nil"/>
              <w:bottom w:val="single" w:sz="4" w:space="0" w:color="auto"/>
              <w:right w:val="single" w:sz="4" w:space="0" w:color="auto"/>
            </w:tcBorders>
            <w:vAlign w:val="center"/>
          </w:tcPr>
          <w:p w14:paraId="52E527D5" w14:textId="77777777" w:rsidR="00664256" w:rsidRDefault="00664256" w:rsidP="00664256">
            <w:pPr>
              <w:ind w:firstLineChars="100" w:firstLine="240"/>
              <w:rPr>
                <w:sz w:val="24"/>
              </w:rPr>
            </w:pPr>
            <w:r>
              <w:rPr>
                <w:rFonts w:hint="eastAsia"/>
                <w:sz w:val="24"/>
              </w:rPr>
              <w:t>所在</w:t>
            </w:r>
          </w:p>
          <w:p w14:paraId="3C35E521" w14:textId="77777777" w:rsidR="00664256" w:rsidRDefault="00664256" w:rsidP="00664256">
            <w:pPr>
              <w:ind w:firstLineChars="100" w:firstLine="240"/>
              <w:rPr>
                <w:sz w:val="24"/>
              </w:rPr>
            </w:pPr>
            <w:r>
              <w:rPr>
                <w:rFonts w:hint="eastAsia"/>
                <w:sz w:val="24"/>
              </w:rPr>
              <w:t>学院</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7AA3F927" w14:textId="2B66CEA5" w:rsidR="00664256" w:rsidRDefault="00962180" w:rsidP="00664256">
            <w:pPr>
              <w:ind w:firstLineChars="200" w:firstLine="480"/>
              <w:rPr>
                <w:sz w:val="24"/>
              </w:rPr>
            </w:pPr>
            <w:r>
              <w:rPr>
                <w:rFonts w:hint="eastAsia"/>
                <w:sz w:val="24"/>
              </w:rPr>
              <w:t>生命科学技术学院</w:t>
            </w:r>
          </w:p>
        </w:tc>
      </w:tr>
      <w:tr w:rsidR="00664256" w14:paraId="285B58F4" w14:textId="77777777" w:rsidTr="00F13C9D">
        <w:trPr>
          <w:cantSplit/>
          <w:trHeight w:val="1162"/>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CF04EC2" w14:textId="77777777" w:rsidR="00664256" w:rsidRDefault="00664256" w:rsidP="00664256">
            <w:pPr>
              <w:rPr>
                <w:sz w:val="24"/>
              </w:rPr>
            </w:pPr>
            <w:r>
              <w:rPr>
                <w:rFonts w:hint="eastAsia"/>
                <w:sz w:val="24"/>
              </w:rPr>
              <w:lastRenderedPageBreak/>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0A0A51C1" w14:textId="77777777" w:rsidR="00664256" w:rsidRPr="00F13C9D" w:rsidRDefault="00664256" w:rsidP="00664256">
            <w:pPr>
              <w:rPr>
                <w:sz w:val="24"/>
              </w:rPr>
            </w:pPr>
          </w:p>
          <w:p w14:paraId="54EAFCB0" w14:textId="77777777" w:rsidR="00FA5F18" w:rsidRPr="00FA5F18" w:rsidRDefault="00FA5F18" w:rsidP="00FA5F18">
            <w:pPr>
              <w:rPr>
                <w:sz w:val="24"/>
              </w:rPr>
            </w:pPr>
            <w:r w:rsidRPr="00FA5F18">
              <w:rPr>
                <w:rFonts w:hint="eastAsia"/>
                <w:sz w:val="24"/>
              </w:rPr>
              <w:t>1.</w:t>
            </w:r>
            <w:r w:rsidRPr="00FA5F18">
              <w:rPr>
                <w:rFonts w:hint="eastAsia"/>
                <w:sz w:val="24"/>
              </w:rPr>
              <w:t>国家自然科学基金委员会重点项目，</w:t>
            </w:r>
            <w:r w:rsidRPr="00FA5F18">
              <w:rPr>
                <w:rFonts w:hint="eastAsia"/>
                <w:sz w:val="24"/>
              </w:rPr>
              <w:t>42330206</w:t>
            </w:r>
            <w:r w:rsidRPr="00FA5F18">
              <w:rPr>
                <w:rFonts w:hint="eastAsia"/>
                <w:sz w:val="24"/>
              </w:rPr>
              <w:t>，深渊微生物能量利用的“去等级化”与多样性成因的研究，</w:t>
            </w:r>
            <w:r w:rsidRPr="00FA5F18">
              <w:rPr>
                <w:rFonts w:hint="eastAsia"/>
                <w:sz w:val="24"/>
              </w:rPr>
              <w:t>230</w:t>
            </w:r>
            <w:r w:rsidRPr="00FA5F18">
              <w:rPr>
                <w:rFonts w:hint="eastAsia"/>
                <w:sz w:val="24"/>
              </w:rPr>
              <w:t>万，</w:t>
            </w:r>
            <w:r w:rsidRPr="00FA5F18">
              <w:rPr>
                <w:rFonts w:hint="eastAsia"/>
                <w:sz w:val="24"/>
              </w:rPr>
              <w:t>2024.01-2028.12</w:t>
            </w:r>
            <w:r w:rsidRPr="00FA5F18">
              <w:rPr>
                <w:rFonts w:hint="eastAsia"/>
                <w:sz w:val="24"/>
              </w:rPr>
              <w:t>，在研主持</w:t>
            </w:r>
            <w:r w:rsidRPr="00FA5F18">
              <w:rPr>
                <w:rFonts w:hint="eastAsia"/>
                <w:sz w:val="24"/>
              </w:rPr>
              <w:t xml:space="preserve"> </w:t>
            </w:r>
          </w:p>
          <w:p w14:paraId="55ECC241" w14:textId="77777777" w:rsidR="00FA5F18" w:rsidRPr="00FA5F18" w:rsidRDefault="00FA5F18" w:rsidP="00FA5F18">
            <w:pPr>
              <w:rPr>
                <w:sz w:val="24"/>
              </w:rPr>
            </w:pPr>
            <w:r w:rsidRPr="00FA5F18">
              <w:rPr>
                <w:rFonts w:hint="eastAsia"/>
                <w:sz w:val="24"/>
              </w:rPr>
              <w:t>2.</w:t>
            </w:r>
            <w:r w:rsidRPr="00FA5F18">
              <w:rPr>
                <w:rFonts w:hint="eastAsia"/>
                <w:sz w:val="24"/>
              </w:rPr>
              <w:t>国家自然科学基金委员会共享航次项目，</w:t>
            </w:r>
            <w:r w:rsidRPr="00FA5F18">
              <w:rPr>
                <w:rFonts w:hint="eastAsia"/>
                <w:sz w:val="24"/>
              </w:rPr>
              <w:t>42349801</w:t>
            </w:r>
            <w:r w:rsidRPr="00FA5F18">
              <w:rPr>
                <w:rFonts w:hint="eastAsia"/>
                <w:sz w:val="24"/>
              </w:rPr>
              <w:t>，共享航次计划</w:t>
            </w:r>
            <w:r w:rsidRPr="00FA5F18">
              <w:rPr>
                <w:rFonts w:hint="eastAsia"/>
                <w:sz w:val="24"/>
              </w:rPr>
              <w:t>2023</w:t>
            </w:r>
            <w:r w:rsidRPr="00FA5F18">
              <w:rPr>
                <w:rFonts w:hint="eastAsia"/>
                <w:sz w:val="24"/>
              </w:rPr>
              <w:t>年度载人深潜</w:t>
            </w:r>
            <w:r w:rsidRPr="00FA5F18">
              <w:rPr>
                <w:rFonts w:hint="eastAsia"/>
                <w:sz w:val="24"/>
              </w:rPr>
              <w:t>-</w:t>
            </w:r>
            <w:r w:rsidRPr="00FA5F18">
              <w:rPr>
                <w:rFonts w:hint="eastAsia"/>
                <w:sz w:val="24"/>
              </w:rPr>
              <w:t>微生物介导的深渊碳循环重大科学考察实验研究（航次编号：</w:t>
            </w:r>
            <w:r w:rsidRPr="00FA5F18">
              <w:rPr>
                <w:rFonts w:hint="eastAsia"/>
                <w:sz w:val="24"/>
              </w:rPr>
              <w:t>NORC2024-801</w:t>
            </w:r>
            <w:r w:rsidRPr="00FA5F18">
              <w:rPr>
                <w:rFonts w:hint="eastAsia"/>
                <w:sz w:val="24"/>
              </w:rPr>
              <w:t>），</w:t>
            </w:r>
            <w:r w:rsidRPr="00FA5F18">
              <w:rPr>
                <w:rFonts w:hint="eastAsia"/>
                <w:sz w:val="24"/>
              </w:rPr>
              <w:t>300</w:t>
            </w:r>
            <w:r w:rsidRPr="00FA5F18">
              <w:rPr>
                <w:rFonts w:hint="eastAsia"/>
                <w:sz w:val="24"/>
              </w:rPr>
              <w:t>万，</w:t>
            </w:r>
            <w:r w:rsidRPr="00FA5F18">
              <w:rPr>
                <w:rFonts w:hint="eastAsia"/>
                <w:sz w:val="24"/>
              </w:rPr>
              <w:t>2024.01-2027.12</w:t>
            </w:r>
            <w:r w:rsidRPr="00FA5F18">
              <w:rPr>
                <w:rFonts w:hint="eastAsia"/>
                <w:sz w:val="24"/>
              </w:rPr>
              <w:t>，在研首席科学家</w:t>
            </w:r>
          </w:p>
          <w:p w14:paraId="76E51B0A" w14:textId="77777777" w:rsidR="00FA5F18" w:rsidRPr="00FA5F18" w:rsidRDefault="00FA5F18" w:rsidP="00FA5F18">
            <w:pPr>
              <w:rPr>
                <w:sz w:val="24"/>
              </w:rPr>
            </w:pPr>
            <w:r w:rsidRPr="00FA5F18">
              <w:rPr>
                <w:rFonts w:hint="eastAsia"/>
                <w:sz w:val="24"/>
              </w:rPr>
              <w:t>3.</w:t>
            </w:r>
            <w:r w:rsidRPr="00FA5F18">
              <w:rPr>
                <w:rFonts w:hint="eastAsia"/>
                <w:sz w:val="24"/>
              </w:rPr>
              <w:t>科技部国家重点研发计划项目课题，</w:t>
            </w:r>
            <w:r w:rsidRPr="00FA5F18">
              <w:rPr>
                <w:rFonts w:hint="eastAsia"/>
                <w:sz w:val="24"/>
              </w:rPr>
              <w:t>2022YFC2805404</w:t>
            </w:r>
            <w:r w:rsidRPr="00FA5F18">
              <w:rPr>
                <w:rFonts w:hint="eastAsia"/>
                <w:sz w:val="24"/>
              </w:rPr>
              <w:t>，深渊耐压嗜压生命的多样性成因，</w:t>
            </w:r>
            <w:r w:rsidRPr="00FA5F18">
              <w:rPr>
                <w:rFonts w:hint="eastAsia"/>
                <w:sz w:val="24"/>
              </w:rPr>
              <w:t>373</w:t>
            </w:r>
            <w:r w:rsidRPr="00FA5F18">
              <w:rPr>
                <w:rFonts w:hint="eastAsia"/>
                <w:sz w:val="24"/>
              </w:rPr>
              <w:t>万，</w:t>
            </w:r>
            <w:r w:rsidRPr="00FA5F18">
              <w:rPr>
                <w:rFonts w:hint="eastAsia"/>
                <w:sz w:val="24"/>
              </w:rPr>
              <w:t>2022.12-2026.11</w:t>
            </w:r>
            <w:r w:rsidRPr="00FA5F18">
              <w:rPr>
                <w:rFonts w:hint="eastAsia"/>
                <w:sz w:val="24"/>
              </w:rPr>
              <w:t>，在研主持</w:t>
            </w:r>
          </w:p>
          <w:p w14:paraId="4E4B5042" w14:textId="77777777" w:rsidR="00FA5F18" w:rsidRPr="00FA5F18" w:rsidRDefault="00FA5F18" w:rsidP="00FA5F18">
            <w:pPr>
              <w:rPr>
                <w:sz w:val="24"/>
              </w:rPr>
            </w:pPr>
            <w:r w:rsidRPr="00FA5F18">
              <w:rPr>
                <w:rFonts w:hint="eastAsia"/>
                <w:sz w:val="24"/>
              </w:rPr>
              <w:t>4.</w:t>
            </w:r>
            <w:r w:rsidRPr="00FA5F18">
              <w:rPr>
                <w:rFonts w:hint="eastAsia"/>
                <w:sz w:val="24"/>
              </w:rPr>
              <w:t>国家自然科学基金委员会创新群体项目，</w:t>
            </w:r>
            <w:r w:rsidRPr="00FA5F18">
              <w:rPr>
                <w:rFonts w:hint="eastAsia"/>
                <w:sz w:val="24"/>
              </w:rPr>
              <w:t>41921006</w:t>
            </w:r>
            <w:r w:rsidRPr="00FA5F18">
              <w:rPr>
                <w:rFonts w:hint="eastAsia"/>
                <w:sz w:val="24"/>
              </w:rPr>
              <w:t>，深海及深部生物圈，</w:t>
            </w:r>
            <w:r w:rsidRPr="00FA5F18">
              <w:rPr>
                <w:rFonts w:hint="eastAsia"/>
                <w:sz w:val="24"/>
              </w:rPr>
              <w:t>1000</w:t>
            </w:r>
            <w:r w:rsidRPr="00FA5F18">
              <w:rPr>
                <w:rFonts w:hint="eastAsia"/>
                <w:sz w:val="24"/>
              </w:rPr>
              <w:t>万，</w:t>
            </w:r>
            <w:r w:rsidRPr="00FA5F18">
              <w:rPr>
                <w:rFonts w:hint="eastAsia"/>
                <w:sz w:val="24"/>
              </w:rPr>
              <w:t>2020.01-2024.12</w:t>
            </w:r>
            <w:r w:rsidRPr="00FA5F18">
              <w:rPr>
                <w:rFonts w:hint="eastAsia"/>
                <w:sz w:val="24"/>
              </w:rPr>
              <w:t>，在研主持</w:t>
            </w:r>
          </w:p>
          <w:p w14:paraId="3A52D6F5" w14:textId="77777777" w:rsidR="00FA5F18" w:rsidRPr="00FA5F18" w:rsidRDefault="00FA5F18" w:rsidP="00FA5F18">
            <w:pPr>
              <w:rPr>
                <w:sz w:val="24"/>
              </w:rPr>
            </w:pPr>
            <w:r w:rsidRPr="00FA5F18">
              <w:rPr>
                <w:rFonts w:hint="eastAsia"/>
                <w:sz w:val="24"/>
              </w:rPr>
              <w:t>5.</w:t>
            </w:r>
            <w:r w:rsidRPr="00FA5F18">
              <w:rPr>
                <w:rFonts w:hint="eastAsia"/>
                <w:sz w:val="24"/>
              </w:rPr>
              <w:t>科技部国家重点研发计划项目课题，</w:t>
            </w:r>
            <w:r w:rsidRPr="00FA5F18">
              <w:rPr>
                <w:rFonts w:hint="eastAsia"/>
                <w:sz w:val="24"/>
              </w:rPr>
              <w:t>2023YFC2812603</w:t>
            </w:r>
            <w:r w:rsidRPr="00FA5F18">
              <w:rPr>
                <w:rFonts w:hint="eastAsia"/>
                <w:sz w:val="24"/>
              </w:rPr>
              <w:t>，冰下湖水科学载荷平台与生命探测，</w:t>
            </w:r>
            <w:r w:rsidRPr="00FA5F18">
              <w:rPr>
                <w:rFonts w:hint="eastAsia"/>
                <w:sz w:val="24"/>
              </w:rPr>
              <w:t>875</w:t>
            </w:r>
            <w:r w:rsidRPr="00FA5F18">
              <w:rPr>
                <w:rFonts w:hint="eastAsia"/>
                <w:sz w:val="24"/>
              </w:rPr>
              <w:t>万，</w:t>
            </w:r>
            <w:r w:rsidRPr="00FA5F18">
              <w:rPr>
                <w:rFonts w:hint="eastAsia"/>
                <w:sz w:val="24"/>
              </w:rPr>
              <w:t>2023.12-2027.11</w:t>
            </w:r>
            <w:r w:rsidRPr="00FA5F18">
              <w:rPr>
                <w:rFonts w:hint="eastAsia"/>
                <w:sz w:val="24"/>
              </w:rPr>
              <w:t>，在研参与</w:t>
            </w:r>
          </w:p>
          <w:p w14:paraId="48EF1475" w14:textId="170D4CD3" w:rsidR="00664256" w:rsidRDefault="00FA5F18" w:rsidP="00FA5F18">
            <w:pPr>
              <w:rPr>
                <w:sz w:val="24"/>
              </w:rPr>
            </w:pPr>
            <w:r w:rsidRPr="00FA5F18">
              <w:rPr>
                <w:rFonts w:hint="eastAsia"/>
                <w:sz w:val="24"/>
              </w:rPr>
              <w:t>6.</w:t>
            </w:r>
            <w:r w:rsidRPr="00FA5F18">
              <w:rPr>
                <w:rFonts w:hint="eastAsia"/>
                <w:sz w:val="24"/>
              </w:rPr>
              <w:t>国家自然科学基金委员会重大研究计划战略研究项目，</w:t>
            </w:r>
            <w:r w:rsidRPr="00FA5F18">
              <w:rPr>
                <w:rFonts w:hint="eastAsia"/>
                <w:sz w:val="24"/>
              </w:rPr>
              <w:t>92351001</w:t>
            </w:r>
            <w:r w:rsidRPr="00FA5F18">
              <w:rPr>
                <w:rFonts w:hint="eastAsia"/>
                <w:sz w:val="24"/>
              </w:rPr>
              <w:t>，</w:t>
            </w:r>
            <w:r w:rsidRPr="00FA5F18">
              <w:rPr>
                <w:rFonts w:hint="eastAsia"/>
                <w:sz w:val="24"/>
              </w:rPr>
              <w:t>"</w:t>
            </w:r>
            <w:r w:rsidRPr="00FA5F18">
              <w:rPr>
                <w:rFonts w:hint="eastAsia"/>
                <w:sz w:val="24"/>
              </w:rPr>
              <w:t>水圈微生物驱动地球元素循环的机制“指导专家组项目调研和组织学术交流，</w:t>
            </w:r>
            <w:r w:rsidRPr="00FA5F18">
              <w:rPr>
                <w:rFonts w:hint="eastAsia"/>
                <w:sz w:val="24"/>
              </w:rPr>
              <w:t>330</w:t>
            </w:r>
            <w:r w:rsidRPr="00FA5F18">
              <w:rPr>
                <w:rFonts w:hint="eastAsia"/>
                <w:sz w:val="24"/>
              </w:rPr>
              <w:t>万，</w:t>
            </w:r>
            <w:r w:rsidRPr="00FA5F18">
              <w:rPr>
                <w:rFonts w:hint="eastAsia"/>
                <w:sz w:val="24"/>
              </w:rPr>
              <w:t>2023.09-2024.12</w:t>
            </w:r>
            <w:r w:rsidRPr="00FA5F18">
              <w:rPr>
                <w:rFonts w:hint="eastAsia"/>
                <w:sz w:val="24"/>
              </w:rPr>
              <w:t>，在研参与</w:t>
            </w:r>
          </w:p>
          <w:p w14:paraId="16F0A0F3" w14:textId="77777777" w:rsidR="00664256" w:rsidRDefault="00664256" w:rsidP="00664256">
            <w:pPr>
              <w:rPr>
                <w:sz w:val="24"/>
              </w:rPr>
            </w:pPr>
          </w:p>
        </w:tc>
      </w:tr>
      <w:tr w:rsidR="00664256" w14:paraId="5E5CBBB8" w14:textId="77777777" w:rsidTr="005E5C14">
        <w:trPr>
          <w:cantSplit/>
          <w:trHeight w:val="1606"/>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37057D7" w14:textId="77777777" w:rsidR="00664256" w:rsidRDefault="00664256" w:rsidP="00664256">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5F5BC335" w14:textId="37111A12" w:rsidR="00F13C9D" w:rsidRDefault="00962180" w:rsidP="00664256">
            <w:pPr>
              <w:rPr>
                <w:rFonts w:hint="eastAsia"/>
                <w:sz w:val="24"/>
              </w:rPr>
            </w:pPr>
            <w:r w:rsidRPr="00505C26">
              <w:rPr>
                <w:rFonts w:ascii="Times New Roman" w:hAnsi="Times New Roman"/>
                <w:sz w:val="24"/>
              </w:rPr>
              <w:t>指导教师在</w:t>
            </w:r>
            <w:r>
              <w:rPr>
                <w:rFonts w:ascii="Times New Roman" w:hAnsi="Times New Roman" w:hint="eastAsia"/>
                <w:sz w:val="24"/>
              </w:rPr>
              <w:t>冷泉采样视频、</w:t>
            </w:r>
            <w:r w:rsidRPr="00505C26">
              <w:rPr>
                <w:rFonts w:ascii="Times New Roman" w:hAnsi="Times New Roman" w:hint="eastAsia"/>
                <w:sz w:val="24"/>
              </w:rPr>
              <w:t>数据、样本</w:t>
            </w:r>
            <w:r w:rsidRPr="00505C26">
              <w:rPr>
                <w:rFonts w:ascii="Times New Roman" w:hAnsi="Times New Roman"/>
                <w:sz w:val="24"/>
              </w:rPr>
              <w:t>、分析方法</w:t>
            </w:r>
            <w:proofErr w:type="gramStart"/>
            <w:r w:rsidRPr="00505C26">
              <w:rPr>
                <w:rFonts w:ascii="Times New Roman" w:hAnsi="Times New Roman" w:hint="eastAsia"/>
                <w:sz w:val="24"/>
              </w:rPr>
              <w:t>和算力</w:t>
            </w:r>
            <w:r w:rsidRPr="00505C26">
              <w:rPr>
                <w:rFonts w:ascii="Times New Roman" w:hAnsi="Times New Roman"/>
                <w:sz w:val="24"/>
              </w:rPr>
              <w:t>等</w:t>
            </w:r>
            <w:proofErr w:type="gramEnd"/>
            <w:r w:rsidRPr="00505C26">
              <w:rPr>
                <w:rFonts w:ascii="Times New Roman" w:hAnsi="Times New Roman"/>
                <w:sz w:val="24"/>
              </w:rPr>
              <w:t>方面对本项目进行支持。折合经费</w:t>
            </w:r>
            <w:proofErr w:type="gramStart"/>
            <w:r w:rsidRPr="00505C26">
              <w:rPr>
                <w:rFonts w:ascii="Times New Roman" w:hAnsi="Times New Roman"/>
                <w:sz w:val="24"/>
              </w:rPr>
              <w:t>支持约</w:t>
            </w:r>
            <w:proofErr w:type="gramEnd"/>
            <w:r>
              <w:rPr>
                <w:rFonts w:ascii="Times New Roman" w:hAnsi="Times New Roman" w:hint="eastAsia"/>
                <w:sz w:val="24"/>
              </w:rPr>
              <w:t>8</w:t>
            </w:r>
            <w:r w:rsidRPr="00505C26">
              <w:rPr>
                <w:rFonts w:ascii="Times New Roman" w:hAnsi="Times New Roman"/>
                <w:sz w:val="24"/>
              </w:rPr>
              <w:t>万</w:t>
            </w:r>
            <w:r>
              <w:rPr>
                <w:rFonts w:ascii="Times New Roman" w:hAnsi="Times New Roman" w:hint="eastAsia"/>
                <w:sz w:val="24"/>
              </w:rPr>
              <w:t>元</w:t>
            </w:r>
            <w:r w:rsidRPr="00505C26">
              <w:rPr>
                <w:rFonts w:ascii="Times New Roman" w:hAnsi="Times New Roman"/>
                <w:sz w:val="24"/>
              </w:rPr>
              <w:t>。</w:t>
            </w:r>
          </w:p>
        </w:tc>
      </w:tr>
      <w:tr w:rsidR="00664256" w14:paraId="7D875921" w14:textId="77777777" w:rsidTr="005E5C14">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269A582A" w14:textId="77777777" w:rsidR="00664256" w:rsidRDefault="00664256" w:rsidP="00664256">
            <w:pPr>
              <w:jc w:val="center"/>
              <w:rPr>
                <w:sz w:val="24"/>
              </w:rPr>
            </w:pPr>
            <w:r>
              <w:rPr>
                <w:rFonts w:hint="eastAsia"/>
                <w:sz w:val="24"/>
              </w:rPr>
              <w:t>项</w:t>
            </w:r>
          </w:p>
          <w:p w14:paraId="0A350054" w14:textId="77777777" w:rsidR="00664256" w:rsidRDefault="00664256" w:rsidP="00664256">
            <w:pPr>
              <w:jc w:val="center"/>
              <w:rPr>
                <w:sz w:val="24"/>
              </w:rPr>
            </w:pPr>
            <w:r>
              <w:rPr>
                <w:rFonts w:hint="eastAsia"/>
                <w:sz w:val="24"/>
              </w:rPr>
              <w:t>目</w:t>
            </w:r>
          </w:p>
          <w:p w14:paraId="2E5A4B6B" w14:textId="77777777" w:rsidR="00664256" w:rsidRDefault="00664256" w:rsidP="00664256">
            <w:pPr>
              <w:jc w:val="center"/>
              <w:rPr>
                <w:sz w:val="24"/>
              </w:rPr>
            </w:pPr>
            <w:r>
              <w:rPr>
                <w:rFonts w:hint="eastAsia"/>
                <w:sz w:val="24"/>
              </w:rPr>
              <w:t>组</w:t>
            </w:r>
          </w:p>
          <w:p w14:paraId="590C047D" w14:textId="77777777" w:rsidR="00664256" w:rsidRDefault="00664256" w:rsidP="00664256">
            <w:pPr>
              <w:jc w:val="center"/>
              <w:rPr>
                <w:sz w:val="24"/>
              </w:rPr>
            </w:pPr>
            <w:r>
              <w:rPr>
                <w:rFonts w:hint="eastAsia"/>
                <w:sz w:val="24"/>
              </w:rPr>
              <w:t>主</w:t>
            </w:r>
          </w:p>
          <w:p w14:paraId="3D15073A" w14:textId="77777777" w:rsidR="00664256" w:rsidRDefault="00664256" w:rsidP="00664256">
            <w:pPr>
              <w:jc w:val="center"/>
              <w:rPr>
                <w:sz w:val="24"/>
              </w:rPr>
            </w:pPr>
            <w:r>
              <w:rPr>
                <w:rFonts w:hint="eastAsia"/>
                <w:sz w:val="24"/>
              </w:rPr>
              <w:t>要</w:t>
            </w:r>
          </w:p>
          <w:p w14:paraId="6AC31169" w14:textId="77777777" w:rsidR="00664256" w:rsidRDefault="00664256" w:rsidP="00664256">
            <w:pPr>
              <w:jc w:val="center"/>
              <w:rPr>
                <w:sz w:val="24"/>
              </w:rPr>
            </w:pPr>
            <w:r>
              <w:rPr>
                <w:rFonts w:hint="eastAsia"/>
                <w:sz w:val="24"/>
              </w:rPr>
              <w:t>成</w:t>
            </w:r>
          </w:p>
          <w:p w14:paraId="587FE513" w14:textId="77777777" w:rsidR="00664256" w:rsidRDefault="00664256" w:rsidP="00664256">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D83F460" w14:textId="77777777" w:rsidR="00664256" w:rsidRDefault="00664256" w:rsidP="00664256">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0A42E4FD" w14:textId="77777777" w:rsidR="00664256" w:rsidRDefault="00664256" w:rsidP="00664256">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435776C8" w14:textId="77777777" w:rsidR="00664256" w:rsidRDefault="00664256" w:rsidP="00664256">
            <w:pPr>
              <w:jc w:val="center"/>
              <w:rPr>
                <w:sz w:val="24"/>
              </w:rPr>
            </w:pPr>
            <w:r>
              <w:rPr>
                <w:rFonts w:hint="eastAsia"/>
                <w:sz w:val="24"/>
              </w:rPr>
              <w:t>手机</w:t>
            </w:r>
          </w:p>
        </w:tc>
        <w:tc>
          <w:tcPr>
            <w:tcW w:w="1980" w:type="dxa"/>
            <w:gridSpan w:val="3"/>
            <w:tcBorders>
              <w:top w:val="single" w:sz="4" w:space="0" w:color="auto"/>
              <w:left w:val="nil"/>
              <w:bottom w:val="single" w:sz="4" w:space="0" w:color="auto"/>
              <w:right w:val="single" w:sz="4" w:space="0" w:color="auto"/>
            </w:tcBorders>
            <w:vAlign w:val="center"/>
          </w:tcPr>
          <w:p w14:paraId="0D74AB54" w14:textId="77777777" w:rsidR="00664256" w:rsidRDefault="00664256" w:rsidP="00664256">
            <w:pPr>
              <w:jc w:val="center"/>
              <w:rPr>
                <w:sz w:val="24"/>
              </w:rPr>
            </w:pPr>
            <w:r>
              <w:rPr>
                <w:rFonts w:hint="eastAsia"/>
                <w:sz w:val="24"/>
              </w:rPr>
              <w:t>邮箱</w:t>
            </w:r>
          </w:p>
        </w:tc>
        <w:tc>
          <w:tcPr>
            <w:tcW w:w="1800" w:type="dxa"/>
            <w:gridSpan w:val="2"/>
            <w:tcBorders>
              <w:top w:val="single" w:sz="4" w:space="0" w:color="auto"/>
              <w:left w:val="nil"/>
              <w:bottom w:val="single" w:sz="4" w:space="0" w:color="auto"/>
              <w:right w:val="single" w:sz="4" w:space="0" w:color="auto"/>
            </w:tcBorders>
            <w:vAlign w:val="center"/>
          </w:tcPr>
          <w:p w14:paraId="4FDD72BB" w14:textId="77777777" w:rsidR="00664256" w:rsidRDefault="00664256" w:rsidP="00664256">
            <w:pPr>
              <w:jc w:val="center"/>
              <w:rPr>
                <w:sz w:val="24"/>
              </w:rPr>
            </w:pPr>
            <w:r>
              <w:rPr>
                <w:rFonts w:hint="eastAsia"/>
                <w:sz w:val="24"/>
              </w:rPr>
              <w:t>项目中的分工</w:t>
            </w:r>
          </w:p>
        </w:tc>
      </w:tr>
      <w:tr w:rsidR="00664256" w14:paraId="695F70EF"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4C734817" w14:textId="77777777" w:rsidR="00664256" w:rsidRDefault="00664256" w:rsidP="00664256">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DA172FE" w14:textId="18D3FB6A" w:rsidR="00664256" w:rsidRDefault="00E65E85" w:rsidP="00664256">
            <w:pPr>
              <w:jc w:val="center"/>
              <w:rPr>
                <w:rFonts w:eastAsia="KaiTi_GB2312"/>
                <w:sz w:val="24"/>
              </w:rPr>
            </w:pPr>
            <w:r w:rsidRPr="00E65E85">
              <w:rPr>
                <w:rFonts w:eastAsia="KaiTi_GB2312" w:hint="eastAsia"/>
                <w:sz w:val="24"/>
              </w:rPr>
              <w:t>周陈序</w:t>
            </w:r>
          </w:p>
        </w:tc>
        <w:tc>
          <w:tcPr>
            <w:tcW w:w="1440" w:type="dxa"/>
            <w:gridSpan w:val="3"/>
            <w:tcBorders>
              <w:top w:val="single" w:sz="4" w:space="0" w:color="auto"/>
              <w:left w:val="nil"/>
              <w:bottom w:val="single" w:sz="4" w:space="0" w:color="auto"/>
              <w:right w:val="single" w:sz="4" w:space="0" w:color="auto"/>
            </w:tcBorders>
            <w:vAlign w:val="center"/>
          </w:tcPr>
          <w:p w14:paraId="35C575E8" w14:textId="306CE2F4" w:rsidR="00664256" w:rsidRDefault="00E65E85" w:rsidP="00664256">
            <w:pPr>
              <w:jc w:val="center"/>
              <w:rPr>
                <w:rFonts w:eastAsia="KaiTi_GB2312"/>
                <w:sz w:val="24"/>
              </w:rPr>
            </w:pPr>
            <w:r w:rsidRPr="00E65E85">
              <w:rPr>
                <w:rFonts w:eastAsia="KaiTi_GB2312"/>
                <w:sz w:val="22"/>
                <w:szCs w:val="21"/>
              </w:rPr>
              <w:t>523120910191</w:t>
            </w:r>
          </w:p>
        </w:tc>
        <w:tc>
          <w:tcPr>
            <w:tcW w:w="1800" w:type="dxa"/>
            <w:gridSpan w:val="5"/>
            <w:tcBorders>
              <w:top w:val="single" w:sz="4" w:space="0" w:color="auto"/>
              <w:left w:val="nil"/>
              <w:bottom w:val="single" w:sz="4" w:space="0" w:color="auto"/>
              <w:right w:val="single" w:sz="4" w:space="0" w:color="auto"/>
            </w:tcBorders>
            <w:vAlign w:val="center"/>
          </w:tcPr>
          <w:p w14:paraId="73491407" w14:textId="49F45DBF" w:rsidR="00664256" w:rsidRDefault="00E65E85" w:rsidP="00664256">
            <w:pPr>
              <w:jc w:val="center"/>
              <w:rPr>
                <w:rFonts w:eastAsia="KaiTi_GB2312"/>
                <w:sz w:val="24"/>
              </w:rPr>
            </w:pPr>
            <w:r w:rsidRPr="00E65E85">
              <w:rPr>
                <w:rFonts w:eastAsia="KaiTi_GB2312"/>
                <w:sz w:val="24"/>
              </w:rPr>
              <w:t>19951806670</w:t>
            </w:r>
          </w:p>
        </w:tc>
        <w:tc>
          <w:tcPr>
            <w:tcW w:w="1980" w:type="dxa"/>
            <w:gridSpan w:val="3"/>
            <w:tcBorders>
              <w:top w:val="single" w:sz="4" w:space="0" w:color="auto"/>
              <w:left w:val="nil"/>
              <w:bottom w:val="single" w:sz="4" w:space="0" w:color="auto"/>
              <w:right w:val="single" w:sz="4" w:space="0" w:color="auto"/>
            </w:tcBorders>
            <w:vAlign w:val="center"/>
          </w:tcPr>
          <w:p w14:paraId="55924D13" w14:textId="59DA8142" w:rsidR="00664256" w:rsidRPr="00E65E85" w:rsidRDefault="00E65E85" w:rsidP="00E65E85">
            <w:pPr>
              <w:jc w:val="center"/>
              <w:rPr>
                <w:rFonts w:eastAsia="KaiTi_GB2312"/>
                <w:sz w:val="24"/>
              </w:rPr>
            </w:pPr>
            <w:r w:rsidRPr="00E65E85">
              <w:rPr>
                <w:rFonts w:eastAsia="KaiTi_GB2312"/>
                <w:sz w:val="24"/>
              </w:rPr>
              <w:t>alanzhou@sjtu.edu.cn</w:t>
            </w:r>
          </w:p>
        </w:tc>
        <w:tc>
          <w:tcPr>
            <w:tcW w:w="1800" w:type="dxa"/>
            <w:gridSpan w:val="2"/>
            <w:tcBorders>
              <w:top w:val="single" w:sz="4" w:space="0" w:color="auto"/>
              <w:left w:val="nil"/>
              <w:bottom w:val="single" w:sz="4" w:space="0" w:color="auto"/>
              <w:right w:val="single" w:sz="4" w:space="0" w:color="auto"/>
            </w:tcBorders>
            <w:vAlign w:val="center"/>
          </w:tcPr>
          <w:p w14:paraId="68A3A78B" w14:textId="4F4C6361" w:rsidR="00664256" w:rsidRDefault="00E65E85" w:rsidP="00664256">
            <w:pPr>
              <w:jc w:val="center"/>
              <w:rPr>
                <w:rFonts w:eastAsia="KaiTi_GB2312"/>
                <w:sz w:val="24"/>
              </w:rPr>
            </w:pPr>
            <w:r w:rsidRPr="00E65E85">
              <w:rPr>
                <w:rFonts w:eastAsia="KaiTi_GB2312" w:hint="eastAsia"/>
                <w:sz w:val="24"/>
              </w:rPr>
              <w:t>组长，统筹工作，同时负责甲烷喷发与生物分布关系分析</w:t>
            </w:r>
          </w:p>
        </w:tc>
      </w:tr>
      <w:tr w:rsidR="00664256" w14:paraId="3BEA2271"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0D7C812E"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C747AF4" w14:textId="3DDE518F" w:rsidR="00664256" w:rsidRDefault="00E65E85" w:rsidP="00664256">
            <w:pPr>
              <w:jc w:val="center"/>
              <w:rPr>
                <w:rFonts w:eastAsia="KaiTi_GB2312"/>
                <w:sz w:val="24"/>
              </w:rPr>
            </w:pPr>
            <w:r w:rsidRPr="00E65E85">
              <w:rPr>
                <w:rFonts w:eastAsia="KaiTi_GB2312" w:hint="eastAsia"/>
                <w:sz w:val="24"/>
              </w:rPr>
              <w:t>曾嘉</w:t>
            </w:r>
          </w:p>
        </w:tc>
        <w:tc>
          <w:tcPr>
            <w:tcW w:w="1440" w:type="dxa"/>
            <w:gridSpan w:val="3"/>
            <w:tcBorders>
              <w:top w:val="single" w:sz="4" w:space="0" w:color="auto"/>
              <w:left w:val="nil"/>
              <w:bottom w:val="single" w:sz="4" w:space="0" w:color="auto"/>
              <w:right w:val="single" w:sz="4" w:space="0" w:color="auto"/>
            </w:tcBorders>
            <w:vAlign w:val="center"/>
          </w:tcPr>
          <w:p w14:paraId="1B9DDA27" w14:textId="17FDAEE6" w:rsidR="00664256" w:rsidRPr="00E65E85" w:rsidRDefault="00E65E85" w:rsidP="00664256">
            <w:pPr>
              <w:jc w:val="center"/>
              <w:rPr>
                <w:rFonts w:eastAsia="KaiTi_GB2312"/>
                <w:sz w:val="22"/>
                <w:szCs w:val="21"/>
              </w:rPr>
            </w:pPr>
            <w:r w:rsidRPr="00E65E85">
              <w:rPr>
                <w:rFonts w:eastAsia="KaiTi_GB2312"/>
                <w:sz w:val="22"/>
                <w:szCs w:val="21"/>
              </w:rPr>
              <w:t>523080910008</w:t>
            </w:r>
          </w:p>
        </w:tc>
        <w:tc>
          <w:tcPr>
            <w:tcW w:w="1800" w:type="dxa"/>
            <w:gridSpan w:val="5"/>
            <w:tcBorders>
              <w:top w:val="single" w:sz="4" w:space="0" w:color="auto"/>
              <w:left w:val="nil"/>
              <w:bottom w:val="single" w:sz="4" w:space="0" w:color="auto"/>
              <w:right w:val="single" w:sz="4" w:space="0" w:color="auto"/>
            </w:tcBorders>
            <w:vAlign w:val="center"/>
          </w:tcPr>
          <w:p w14:paraId="11C6D938" w14:textId="0428F110" w:rsidR="00664256" w:rsidRDefault="00E65E85" w:rsidP="00E65E85">
            <w:pPr>
              <w:jc w:val="center"/>
              <w:rPr>
                <w:rFonts w:eastAsia="KaiTi_GB2312"/>
                <w:sz w:val="24"/>
              </w:rPr>
            </w:pPr>
            <w:r w:rsidRPr="00E65E85">
              <w:rPr>
                <w:rFonts w:eastAsia="KaiTi_GB2312"/>
                <w:sz w:val="24"/>
              </w:rPr>
              <w:t>15361751120</w:t>
            </w:r>
          </w:p>
        </w:tc>
        <w:tc>
          <w:tcPr>
            <w:tcW w:w="1980" w:type="dxa"/>
            <w:gridSpan w:val="3"/>
            <w:tcBorders>
              <w:top w:val="single" w:sz="4" w:space="0" w:color="auto"/>
              <w:left w:val="nil"/>
              <w:bottom w:val="single" w:sz="4" w:space="0" w:color="auto"/>
              <w:right w:val="single" w:sz="4" w:space="0" w:color="auto"/>
            </w:tcBorders>
            <w:vAlign w:val="center"/>
          </w:tcPr>
          <w:p w14:paraId="14880506" w14:textId="25F59825" w:rsidR="00664256" w:rsidRPr="00E65E85" w:rsidRDefault="00E65E85" w:rsidP="00E65E85">
            <w:pPr>
              <w:jc w:val="center"/>
              <w:rPr>
                <w:rFonts w:eastAsia="KaiTi_GB2312"/>
                <w:sz w:val="24"/>
              </w:rPr>
            </w:pPr>
            <w:r w:rsidRPr="00E65E85">
              <w:rPr>
                <w:rFonts w:eastAsia="KaiTi_GB2312"/>
                <w:sz w:val="24"/>
              </w:rPr>
              <w:t>increase@sjtu.edu.cn</w:t>
            </w:r>
          </w:p>
        </w:tc>
        <w:tc>
          <w:tcPr>
            <w:tcW w:w="1800" w:type="dxa"/>
            <w:gridSpan w:val="2"/>
            <w:tcBorders>
              <w:top w:val="single" w:sz="4" w:space="0" w:color="auto"/>
              <w:left w:val="nil"/>
              <w:bottom w:val="single" w:sz="4" w:space="0" w:color="auto"/>
              <w:right w:val="single" w:sz="4" w:space="0" w:color="auto"/>
            </w:tcBorders>
            <w:vAlign w:val="center"/>
          </w:tcPr>
          <w:p w14:paraId="41357C30" w14:textId="0DB3A7C5" w:rsidR="00664256" w:rsidRDefault="00E65E85" w:rsidP="00664256">
            <w:pPr>
              <w:jc w:val="center"/>
              <w:rPr>
                <w:rFonts w:eastAsia="KaiTi_GB2312"/>
                <w:sz w:val="24"/>
              </w:rPr>
            </w:pPr>
            <w:r w:rsidRPr="00E65E85">
              <w:rPr>
                <w:rFonts w:eastAsia="KaiTi_GB2312" w:hint="eastAsia"/>
                <w:sz w:val="24"/>
              </w:rPr>
              <w:t>组员，相关性分析</w:t>
            </w:r>
          </w:p>
        </w:tc>
      </w:tr>
      <w:tr w:rsidR="00664256" w14:paraId="33F2A4C6"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0381D33"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3C4E055" w14:textId="6A2DF56A" w:rsidR="00664256" w:rsidRDefault="00E65E85" w:rsidP="00664256">
            <w:pPr>
              <w:jc w:val="center"/>
              <w:rPr>
                <w:rFonts w:eastAsia="KaiTi_GB2312"/>
                <w:sz w:val="24"/>
              </w:rPr>
            </w:pPr>
            <w:r w:rsidRPr="00E65E85">
              <w:rPr>
                <w:rFonts w:eastAsia="KaiTi_GB2312" w:hint="eastAsia"/>
                <w:sz w:val="24"/>
              </w:rPr>
              <w:t>余逸康</w:t>
            </w:r>
          </w:p>
        </w:tc>
        <w:tc>
          <w:tcPr>
            <w:tcW w:w="1440" w:type="dxa"/>
            <w:gridSpan w:val="3"/>
            <w:tcBorders>
              <w:top w:val="single" w:sz="4" w:space="0" w:color="auto"/>
              <w:left w:val="nil"/>
              <w:bottom w:val="single" w:sz="4" w:space="0" w:color="auto"/>
              <w:right w:val="single" w:sz="4" w:space="0" w:color="auto"/>
            </w:tcBorders>
            <w:vAlign w:val="center"/>
          </w:tcPr>
          <w:p w14:paraId="52DED633" w14:textId="16A8DB01" w:rsidR="00664256" w:rsidRDefault="00E65E85" w:rsidP="00664256">
            <w:pPr>
              <w:jc w:val="center"/>
              <w:rPr>
                <w:rFonts w:eastAsia="KaiTi_GB2312"/>
                <w:sz w:val="24"/>
              </w:rPr>
            </w:pPr>
            <w:r w:rsidRPr="00E65E85">
              <w:rPr>
                <w:rFonts w:eastAsia="KaiTi_GB2312"/>
                <w:sz w:val="22"/>
                <w:szCs w:val="21"/>
              </w:rPr>
              <w:t>523080910032</w:t>
            </w:r>
          </w:p>
        </w:tc>
        <w:tc>
          <w:tcPr>
            <w:tcW w:w="1800" w:type="dxa"/>
            <w:gridSpan w:val="5"/>
            <w:tcBorders>
              <w:top w:val="single" w:sz="4" w:space="0" w:color="auto"/>
              <w:left w:val="nil"/>
              <w:bottom w:val="single" w:sz="4" w:space="0" w:color="auto"/>
              <w:right w:val="single" w:sz="4" w:space="0" w:color="auto"/>
            </w:tcBorders>
            <w:vAlign w:val="center"/>
          </w:tcPr>
          <w:p w14:paraId="49CC3AA5" w14:textId="1F045476" w:rsidR="00664256" w:rsidRDefault="00E65E85" w:rsidP="00E65E85">
            <w:pPr>
              <w:jc w:val="center"/>
              <w:rPr>
                <w:rFonts w:eastAsia="KaiTi_GB2312"/>
                <w:sz w:val="24"/>
              </w:rPr>
            </w:pPr>
            <w:r w:rsidRPr="00E65E85">
              <w:rPr>
                <w:rFonts w:eastAsia="KaiTi_GB2312"/>
                <w:sz w:val="24"/>
              </w:rPr>
              <w:t>15827387601</w:t>
            </w:r>
          </w:p>
        </w:tc>
        <w:tc>
          <w:tcPr>
            <w:tcW w:w="1980" w:type="dxa"/>
            <w:gridSpan w:val="3"/>
            <w:tcBorders>
              <w:top w:val="single" w:sz="4" w:space="0" w:color="auto"/>
              <w:left w:val="nil"/>
              <w:bottom w:val="single" w:sz="4" w:space="0" w:color="auto"/>
              <w:right w:val="single" w:sz="4" w:space="0" w:color="auto"/>
            </w:tcBorders>
            <w:vAlign w:val="center"/>
          </w:tcPr>
          <w:p w14:paraId="3AF296CC" w14:textId="032B0F46" w:rsidR="00664256" w:rsidRPr="00E65E85" w:rsidRDefault="00E65E85" w:rsidP="00E65E85">
            <w:pPr>
              <w:jc w:val="center"/>
              <w:rPr>
                <w:rFonts w:eastAsia="KaiTi_GB2312"/>
                <w:sz w:val="24"/>
              </w:rPr>
            </w:pPr>
            <w:r w:rsidRPr="00E65E85">
              <w:rPr>
                <w:rFonts w:eastAsia="KaiTi_GB2312"/>
                <w:sz w:val="24"/>
              </w:rPr>
              <w:t>anthonyryrbio@sjtu.edu.cn</w:t>
            </w:r>
          </w:p>
        </w:tc>
        <w:tc>
          <w:tcPr>
            <w:tcW w:w="1800" w:type="dxa"/>
            <w:gridSpan w:val="2"/>
            <w:tcBorders>
              <w:top w:val="single" w:sz="4" w:space="0" w:color="auto"/>
              <w:left w:val="nil"/>
              <w:bottom w:val="single" w:sz="4" w:space="0" w:color="auto"/>
              <w:right w:val="single" w:sz="4" w:space="0" w:color="auto"/>
            </w:tcBorders>
            <w:vAlign w:val="center"/>
          </w:tcPr>
          <w:p w14:paraId="078FD532" w14:textId="7F51236F" w:rsidR="00664256" w:rsidRDefault="00E65E85" w:rsidP="00664256">
            <w:pPr>
              <w:jc w:val="center"/>
              <w:rPr>
                <w:rFonts w:eastAsia="KaiTi_GB2312"/>
                <w:sz w:val="24"/>
              </w:rPr>
            </w:pPr>
            <w:r w:rsidRPr="00E65E85">
              <w:rPr>
                <w:rFonts w:eastAsia="KaiTi_GB2312" w:hint="eastAsia"/>
                <w:sz w:val="24"/>
              </w:rPr>
              <w:t>组员，相关性分析</w:t>
            </w:r>
          </w:p>
        </w:tc>
      </w:tr>
      <w:tr w:rsidR="00664256" w14:paraId="098BFF7E" w14:textId="77777777" w:rsidTr="00E65E85">
        <w:tblPrEx>
          <w:tblCellMar>
            <w:left w:w="0" w:type="dxa"/>
            <w:right w:w="0" w:type="dxa"/>
          </w:tblCellMar>
        </w:tblPrEx>
        <w:trPr>
          <w:cantSplit/>
          <w:trHeight w:val="712"/>
        </w:trPr>
        <w:tc>
          <w:tcPr>
            <w:tcW w:w="420" w:type="dxa"/>
            <w:vMerge/>
            <w:tcBorders>
              <w:top w:val="nil"/>
              <w:left w:val="single" w:sz="4" w:space="0" w:color="auto"/>
              <w:bottom w:val="nil"/>
              <w:right w:val="nil"/>
            </w:tcBorders>
            <w:vAlign w:val="center"/>
          </w:tcPr>
          <w:p w14:paraId="7EA80FF3"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8DD2F" w14:textId="19379F43" w:rsidR="00E65E85" w:rsidRDefault="00E65E85" w:rsidP="00E65E85">
            <w:pPr>
              <w:jc w:val="center"/>
              <w:rPr>
                <w:rFonts w:eastAsia="KaiTi_GB2312"/>
                <w:sz w:val="24"/>
              </w:rPr>
            </w:pPr>
            <w:r w:rsidRPr="00E65E85">
              <w:rPr>
                <w:rFonts w:eastAsia="KaiTi_GB2312" w:hint="eastAsia"/>
                <w:sz w:val="24"/>
              </w:rPr>
              <w:t>蔡睿</w:t>
            </w:r>
          </w:p>
        </w:tc>
        <w:tc>
          <w:tcPr>
            <w:tcW w:w="1440" w:type="dxa"/>
            <w:gridSpan w:val="3"/>
            <w:tcBorders>
              <w:top w:val="single" w:sz="4" w:space="0" w:color="auto"/>
              <w:left w:val="nil"/>
              <w:bottom w:val="single" w:sz="4" w:space="0" w:color="auto"/>
              <w:right w:val="single" w:sz="4" w:space="0" w:color="auto"/>
            </w:tcBorders>
            <w:vAlign w:val="center"/>
          </w:tcPr>
          <w:p w14:paraId="07CA09F4" w14:textId="241AD228" w:rsidR="00664256" w:rsidRDefault="00E65E85" w:rsidP="00664256">
            <w:pPr>
              <w:jc w:val="center"/>
              <w:rPr>
                <w:rFonts w:eastAsia="KaiTi_GB2312"/>
                <w:sz w:val="24"/>
              </w:rPr>
            </w:pPr>
            <w:r w:rsidRPr="00E65E85">
              <w:rPr>
                <w:rFonts w:eastAsia="KaiTi_GB2312"/>
                <w:sz w:val="22"/>
                <w:szCs w:val="21"/>
              </w:rPr>
              <w:t>524031910611</w:t>
            </w:r>
          </w:p>
        </w:tc>
        <w:tc>
          <w:tcPr>
            <w:tcW w:w="1800" w:type="dxa"/>
            <w:gridSpan w:val="5"/>
            <w:tcBorders>
              <w:top w:val="single" w:sz="4" w:space="0" w:color="auto"/>
              <w:left w:val="nil"/>
              <w:bottom w:val="single" w:sz="4" w:space="0" w:color="auto"/>
              <w:right w:val="single" w:sz="4" w:space="0" w:color="auto"/>
            </w:tcBorders>
            <w:vAlign w:val="center"/>
          </w:tcPr>
          <w:p w14:paraId="6CEC79C1" w14:textId="0CD9EA75" w:rsidR="00664256" w:rsidRDefault="00E65E85" w:rsidP="00E65E85">
            <w:pPr>
              <w:jc w:val="center"/>
              <w:rPr>
                <w:rFonts w:eastAsia="KaiTi_GB2312"/>
                <w:sz w:val="24"/>
              </w:rPr>
            </w:pPr>
            <w:r w:rsidRPr="00E65E85">
              <w:rPr>
                <w:rFonts w:eastAsia="KaiTi_GB2312"/>
                <w:sz w:val="24"/>
              </w:rPr>
              <w:t>13640614358</w:t>
            </w:r>
          </w:p>
        </w:tc>
        <w:tc>
          <w:tcPr>
            <w:tcW w:w="1980" w:type="dxa"/>
            <w:gridSpan w:val="3"/>
            <w:tcBorders>
              <w:top w:val="single" w:sz="4" w:space="0" w:color="auto"/>
              <w:left w:val="nil"/>
              <w:bottom w:val="single" w:sz="4" w:space="0" w:color="auto"/>
              <w:right w:val="single" w:sz="4" w:space="0" w:color="auto"/>
            </w:tcBorders>
            <w:vAlign w:val="center"/>
          </w:tcPr>
          <w:p w14:paraId="0FCD3C63" w14:textId="77777777" w:rsidR="00E65E85" w:rsidRPr="00E65E85" w:rsidRDefault="00E65E85" w:rsidP="00E65E85">
            <w:pPr>
              <w:jc w:val="center"/>
              <w:rPr>
                <w:rFonts w:eastAsia="KaiTi_GB2312"/>
                <w:sz w:val="24"/>
              </w:rPr>
            </w:pPr>
            <w:r w:rsidRPr="00E65E85">
              <w:rPr>
                <w:rFonts w:eastAsia="KaiTi_GB2312"/>
                <w:sz w:val="24"/>
              </w:rPr>
              <w:t>cai_rui@sjtu.edu.cn</w:t>
            </w:r>
          </w:p>
          <w:p w14:paraId="4707D015" w14:textId="77777777" w:rsidR="00664256" w:rsidRPr="00E65E85" w:rsidRDefault="00664256" w:rsidP="00664256">
            <w:pPr>
              <w:jc w:val="center"/>
              <w:rPr>
                <w:rFonts w:eastAsia="KaiTi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11C68FEC" w14:textId="3E8C9348" w:rsidR="00664256" w:rsidRDefault="00E65E85" w:rsidP="00664256">
            <w:pPr>
              <w:jc w:val="center"/>
              <w:rPr>
                <w:rFonts w:eastAsia="KaiTi_GB2312"/>
                <w:sz w:val="24"/>
              </w:rPr>
            </w:pPr>
            <w:r w:rsidRPr="00E65E85">
              <w:rPr>
                <w:rFonts w:eastAsia="KaiTi_GB2312" w:hint="eastAsia"/>
                <w:sz w:val="24"/>
              </w:rPr>
              <w:t>组员，海底</w:t>
            </w:r>
            <w:r w:rsidRPr="00E65E85">
              <w:rPr>
                <w:rFonts w:eastAsia="KaiTi_GB2312" w:hint="eastAsia"/>
                <w:sz w:val="24"/>
              </w:rPr>
              <w:t>2D</w:t>
            </w:r>
            <w:r w:rsidRPr="00E65E85">
              <w:rPr>
                <w:rFonts w:eastAsia="KaiTi_GB2312" w:hint="eastAsia"/>
                <w:sz w:val="24"/>
              </w:rPr>
              <w:t>地图构建</w:t>
            </w:r>
          </w:p>
        </w:tc>
      </w:tr>
      <w:tr w:rsidR="00E65E85" w14:paraId="7CFD3C65" w14:textId="77777777">
        <w:tblPrEx>
          <w:tblCellMar>
            <w:left w:w="0" w:type="dxa"/>
            <w:right w:w="0" w:type="dxa"/>
          </w:tblCellMar>
        </w:tblPrEx>
        <w:trPr>
          <w:cantSplit/>
          <w:trHeight w:val="712"/>
        </w:trPr>
        <w:tc>
          <w:tcPr>
            <w:tcW w:w="420" w:type="dxa"/>
            <w:tcBorders>
              <w:top w:val="nil"/>
              <w:left w:val="single" w:sz="4" w:space="0" w:color="auto"/>
              <w:bottom w:val="single" w:sz="4" w:space="0" w:color="auto"/>
              <w:right w:val="nil"/>
            </w:tcBorders>
            <w:vAlign w:val="center"/>
          </w:tcPr>
          <w:p w14:paraId="00CD2249" w14:textId="77777777" w:rsidR="00E65E85" w:rsidRDefault="00E65E85"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8A8ED0F" w14:textId="5EE1F41F" w:rsidR="00E65E85" w:rsidRPr="00E65E85" w:rsidRDefault="00E65E85" w:rsidP="00E65E85">
            <w:pPr>
              <w:jc w:val="center"/>
              <w:rPr>
                <w:rFonts w:eastAsia="KaiTi_GB2312"/>
                <w:sz w:val="24"/>
              </w:rPr>
            </w:pPr>
            <w:r w:rsidRPr="00E65E85">
              <w:rPr>
                <w:rFonts w:eastAsia="KaiTi_GB2312" w:hint="eastAsia"/>
                <w:sz w:val="24"/>
              </w:rPr>
              <w:t>龚厚霖</w:t>
            </w:r>
          </w:p>
        </w:tc>
        <w:tc>
          <w:tcPr>
            <w:tcW w:w="1440" w:type="dxa"/>
            <w:gridSpan w:val="3"/>
            <w:tcBorders>
              <w:top w:val="single" w:sz="4" w:space="0" w:color="auto"/>
              <w:left w:val="nil"/>
              <w:bottom w:val="single" w:sz="4" w:space="0" w:color="auto"/>
              <w:right w:val="single" w:sz="4" w:space="0" w:color="auto"/>
            </w:tcBorders>
            <w:vAlign w:val="center"/>
          </w:tcPr>
          <w:p w14:paraId="639B4E89" w14:textId="0DF5E2D0" w:rsidR="00E65E85" w:rsidRDefault="00E65E85" w:rsidP="00664256">
            <w:pPr>
              <w:jc w:val="center"/>
              <w:rPr>
                <w:rFonts w:eastAsia="KaiTi_GB2312"/>
                <w:sz w:val="24"/>
              </w:rPr>
            </w:pPr>
            <w:r w:rsidRPr="00E65E85">
              <w:rPr>
                <w:rFonts w:eastAsia="KaiTi_GB2312"/>
                <w:sz w:val="22"/>
                <w:szCs w:val="21"/>
              </w:rPr>
              <w:t>523031910210</w:t>
            </w:r>
          </w:p>
        </w:tc>
        <w:tc>
          <w:tcPr>
            <w:tcW w:w="1800" w:type="dxa"/>
            <w:gridSpan w:val="5"/>
            <w:tcBorders>
              <w:top w:val="single" w:sz="4" w:space="0" w:color="auto"/>
              <w:left w:val="nil"/>
              <w:bottom w:val="single" w:sz="4" w:space="0" w:color="auto"/>
              <w:right w:val="single" w:sz="4" w:space="0" w:color="auto"/>
            </w:tcBorders>
            <w:vAlign w:val="center"/>
          </w:tcPr>
          <w:p w14:paraId="5820CD43" w14:textId="1F975D10" w:rsidR="00E65E85" w:rsidRDefault="00E65E85" w:rsidP="00664256">
            <w:pPr>
              <w:jc w:val="center"/>
              <w:rPr>
                <w:rFonts w:eastAsia="KaiTi_GB2312"/>
                <w:sz w:val="24"/>
              </w:rPr>
            </w:pPr>
            <w:r w:rsidRPr="00E65E85">
              <w:rPr>
                <w:rFonts w:eastAsia="KaiTi_GB2312"/>
                <w:sz w:val="24"/>
              </w:rPr>
              <w:t>18010606506</w:t>
            </w:r>
          </w:p>
        </w:tc>
        <w:tc>
          <w:tcPr>
            <w:tcW w:w="1980" w:type="dxa"/>
            <w:gridSpan w:val="3"/>
            <w:tcBorders>
              <w:top w:val="single" w:sz="4" w:space="0" w:color="auto"/>
              <w:left w:val="nil"/>
              <w:bottom w:val="single" w:sz="4" w:space="0" w:color="auto"/>
              <w:right w:val="single" w:sz="4" w:space="0" w:color="auto"/>
            </w:tcBorders>
            <w:vAlign w:val="center"/>
          </w:tcPr>
          <w:p w14:paraId="7D6F67F7" w14:textId="40D9EB77" w:rsidR="00E65E85" w:rsidRDefault="00E65E85" w:rsidP="00664256">
            <w:pPr>
              <w:jc w:val="center"/>
              <w:rPr>
                <w:rFonts w:eastAsia="KaiTi_GB2312"/>
                <w:sz w:val="24"/>
              </w:rPr>
            </w:pPr>
            <w:r w:rsidRPr="00E65E85">
              <w:rPr>
                <w:rFonts w:eastAsia="KaiTi_GB2312"/>
                <w:sz w:val="24"/>
              </w:rPr>
              <w:t>gong_houlin@sjtu.edu.cn</w:t>
            </w:r>
          </w:p>
        </w:tc>
        <w:tc>
          <w:tcPr>
            <w:tcW w:w="1800" w:type="dxa"/>
            <w:gridSpan w:val="2"/>
            <w:tcBorders>
              <w:top w:val="single" w:sz="4" w:space="0" w:color="auto"/>
              <w:left w:val="nil"/>
              <w:bottom w:val="single" w:sz="4" w:space="0" w:color="auto"/>
              <w:right w:val="single" w:sz="4" w:space="0" w:color="auto"/>
            </w:tcBorders>
            <w:vAlign w:val="center"/>
          </w:tcPr>
          <w:p w14:paraId="35F46CC3" w14:textId="6123BCDB" w:rsidR="00E65E85" w:rsidRDefault="00E65E85" w:rsidP="00664256">
            <w:pPr>
              <w:jc w:val="center"/>
              <w:rPr>
                <w:rFonts w:eastAsia="KaiTi_GB2312"/>
                <w:sz w:val="24"/>
              </w:rPr>
            </w:pPr>
            <w:r w:rsidRPr="00E65E85">
              <w:rPr>
                <w:rFonts w:eastAsia="KaiTi_GB2312" w:hint="eastAsia"/>
                <w:sz w:val="24"/>
              </w:rPr>
              <w:t>组员，图像处理</w:t>
            </w:r>
          </w:p>
        </w:tc>
      </w:tr>
    </w:tbl>
    <w:p w14:paraId="5AD5456F"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390A250E" w14:textId="77777777">
        <w:trPr>
          <w:trHeight w:val="6400"/>
        </w:trPr>
        <w:tc>
          <w:tcPr>
            <w:tcW w:w="8715" w:type="dxa"/>
          </w:tcPr>
          <w:p w14:paraId="42D5AA29"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lastRenderedPageBreak/>
              <w:t>项目简介</w:t>
            </w:r>
            <w:r w:rsidR="00824C05">
              <w:rPr>
                <w:rFonts w:ascii="宋体" w:hAnsi="宋体" w:hint="eastAsia"/>
                <w:b/>
                <w:bCs/>
                <w:sz w:val="24"/>
              </w:rPr>
              <w:t>（200字以内）</w:t>
            </w:r>
          </w:p>
          <w:p w14:paraId="02E204C7" w14:textId="3F414A27" w:rsidR="00AC5C86" w:rsidRPr="001C61E2" w:rsidRDefault="00AC5C86" w:rsidP="00B67477">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南海海底</w:t>
            </w:r>
            <w:r w:rsidR="00D145D1">
              <w:rPr>
                <w:rFonts w:ascii="Times New Roman" w:hAnsi="Times New Roman" w:hint="eastAsia"/>
                <w:color w:val="333333"/>
                <w:sz w:val="24"/>
                <w:szCs w:val="24"/>
              </w:rPr>
              <w:t>的</w:t>
            </w:r>
            <w:r>
              <w:rPr>
                <w:rFonts w:ascii="Times New Roman" w:hAnsi="Times New Roman" w:hint="eastAsia"/>
                <w:color w:val="333333"/>
                <w:sz w:val="24"/>
                <w:szCs w:val="24"/>
              </w:rPr>
              <w:t>冷泉资源有重大战略意义</w:t>
            </w:r>
            <w:r w:rsidR="00D145D1">
              <w:rPr>
                <w:rFonts w:ascii="Times New Roman" w:hAnsi="Times New Roman" w:hint="eastAsia"/>
                <w:color w:val="333333"/>
                <w:sz w:val="24"/>
                <w:szCs w:val="24"/>
              </w:rPr>
              <w:t>，其</w:t>
            </w:r>
            <w:r w:rsidRPr="001C61E2">
              <w:rPr>
                <w:rFonts w:ascii="Times New Roman" w:hAnsi="Times New Roman" w:hint="eastAsia"/>
                <w:color w:val="333333"/>
                <w:sz w:val="24"/>
                <w:szCs w:val="24"/>
              </w:rPr>
              <w:t>甲烷喷发能够支撑高密度的深海生物生长，是潜在的深海“牧场”。</w:t>
            </w:r>
            <w:r w:rsidR="00D06D70">
              <w:rPr>
                <w:rFonts w:ascii="Times New Roman" w:hAnsi="Times New Roman" w:hint="eastAsia"/>
                <w:color w:val="333333"/>
                <w:sz w:val="24"/>
                <w:szCs w:val="24"/>
              </w:rPr>
              <w:t>本研究来自于载人深潜科学考察的</w:t>
            </w:r>
            <w:r w:rsidR="00BC0390">
              <w:rPr>
                <w:rFonts w:ascii="Times New Roman" w:hAnsi="Times New Roman" w:hint="eastAsia"/>
                <w:color w:val="333333"/>
                <w:sz w:val="24"/>
                <w:szCs w:val="24"/>
              </w:rPr>
              <w:t>实际</w:t>
            </w:r>
            <w:r w:rsidR="00D06D70">
              <w:rPr>
                <w:rFonts w:ascii="Times New Roman" w:hAnsi="Times New Roman" w:hint="eastAsia"/>
                <w:color w:val="333333"/>
                <w:sz w:val="24"/>
                <w:szCs w:val="24"/>
              </w:rPr>
              <w:t>需求，</w:t>
            </w:r>
            <w:r w:rsidR="007D529A">
              <w:rPr>
                <w:rFonts w:ascii="Times New Roman" w:hAnsi="Times New Roman" w:hint="eastAsia"/>
                <w:color w:val="333333"/>
                <w:sz w:val="24"/>
                <w:szCs w:val="24"/>
              </w:rPr>
              <w:t>基于对</w:t>
            </w:r>
            <w:r w:rsidR="00FB6C9B">
              <w:rPr>
                <w:rFonts w:ascii="Times New Roman" w:hAnsi="Times New Roman" w:hint="eastAsia"/>
                <w:color w:val="333333"/>
                <w:sz w:val="24"/>
                <w:szCs w:val="24"/>
              </w:rPr>
              <w:t>深海勇士号</w:t>
            </w:r>
            <w:r w:rsidRPr="001C61E2">
              <w:rPr>
                <w:rFonts w:ascii="Times New Roman" w:hAnsi="Times New Roman" w:hint="eastAsia"/>
                <w:color w:val="333333"/>
                <w:sz w:val="24"/>
                <w:szCs w:val="24"/>
              </w:rPr>
              <w:t>在</w:t>
            </w:r>
            <w:r w:rsidR="007D529A">
              <w:rPr>
                <w:rFonts w:ascii="Times New Roman" w:hAnsi="Times New Roman" w:hint="eastAsia"/>
                <w:color w:val="333333"/>
                <w:sz w:val="24"/>
                <w:szCs w:val="24"/>
              </w:rPr>
              <w:t>南海作业时的</w:t>
            </w:r>
            <w:r w:rsidRPr="001C61E2">
              <w:rPr>
                <w:rFonts w:ascii="Times New Roman" w:hAnsi="Times New Roman" w:hint="eastAsia"/>
                <w:color w:val="333333"/>
                <w:sz w:val="24"/>
                <w:szCs w:val="24"/>
              </w:rPr>
              <w:t>视频</w:t>
            </w:r>
            <w:r w:rsidR="007D529A">
              <w:rPr>
                <w:rFonts w:ascii="Times New Roman" w:hAnsi="Times New Roman" w:hint="eastAsia"/>
                <w:color w:val="333333"/>
                <w:sz w:val="24"/>
                <w:szCs w:val="24"/>
              </w:rPr>
              <w:t>采样的处理</w:t>
            </w:r>
            <w:r w:rsidRPr="001C61E2">
              <w:rPr>
                <w:rFonts w:ascii="Times New Roman" w:hAnsi="Times New Roman" w:hint="eastAsia"/>
                <w:color w:val="333333"/>
                <w:sz w:val="24"/>
                <w:szCs w:val="24"/>
              </w:rPr>
              <w:t>绘制活性地图，依据</w:t>
            </w:r>
            <w:r>
              <w:rPr>
                <w:rFonts w:ascii="Times New Roman" w:hAnsi="Times New Roman" w:hint="eastAsia"/>
                <w:color w:val="333333"/>
                <w:sz w:val="24"/>
                <w:szCs w:val="24"/>
              </w:rPr>
              <w:t>采集的</w:t>
            </w:r>
            <w:r w:rsidRPr="001C61E2">
              <w:rPr>
                <w:rFonts w:ascii="Times New Roman" w:hAnsi="Times New Roman" w:hint="eastAsia"/>
                <w:color w:val="333333"/>
                <w:sz w:val="24"/>
                <w:szCs w:val="24"/>
              </w:rPr>
              <w:t>数据对深海</w:t>
            </w:r>
            <w:r>
              <w:rPr>
                <w:rFonts w:ascii="Times New Roman" w:hAnsi="Times New Roman" w:hint="eastAsia"/>
                <w:color w:val="333333"/>
                <w:sz w:val="24"/>
                <w:szCs w:val="24"/>
              </w:rPr>
              <w:t>冷泉分布</w:t>
            </w:r>
            <w:r w:rsidRPr="001C61E2">
              <w:rPr>
                <w:rFonts w:ascii="Times New Roman" w:hAnsi="Times New Roman" w:hint="eastAsia"/>
                <w:color w:val="333333"/>
                <w:sz w:val="24"/>
                <w:szCs w:val="24"/>
              </w:rPr>
              <w:t>、理化条件与生物开展关联性分析，综合多模态信息计算冷泉喷发对周边及上层生物影响，评估深海“牧场”的规模及生态效应。</w:t>
            </w:r>
            <w:r>
              <w:rPr>
                <w:rFonts w:ascii="Times New Roman" w:hAnsi="Times New Roman" w:hint="eastAsia"/>
                <w:color w:val="333333"/>
                <w:sz w:val="24"/>
                <w:szCs w:val="24"/>
              </w:rPr>
              <w:t>最终为</w:t>
            </w:r>
            <w:r w:rsidR="00FE690C">
              <w:rPr>
                <w:rFonts w:ascii="Times New Roman" w:hAnsi="Times New Roman" w:hint="eastAsia"/>
                <w:color w:val="333333"/>
                <w:sz w:val="24"/>
                <w:szCs w:val="24"/>
              </w:rPr>
              <w:t>我国推进南海大开发、实现南海可持续发展做出举足轻重的</w:t>
            </w:r>
            <w:r w:rsidR="00D145D1">
              <w:rPr>
                <w:rFonts w:ascii="Times New Roman" w:hAnsi="Times New Roman" w:hint="eastAsia"/>
                <w:color w:val="333333"/>
                <w:sz w:val="24"/>
                <w:szCs w:val="24"/>
              </w:rPr>
              <w:t>贡献</w:t>
            </w:r>
            <w:r w:rsidR="00FE690C">
              <w:rPr>
                <w:rFonts w:ascii="Times New Roman" w:hAnsi="Times New Roman" w:hint="eastAsia"/>
                <w:color w:val="333333"/>
                <w:sz w:val="24"/>
                <w:szCs w:val="24"/>
              </w:rPr>
              <w:t>，为实现海洋强国的目标</w:t>
            </w:r>
            <w:r w:rsidR="00962180">
              <w:rPr>
                <w:rFonts w:ascii="Times New Roman" w:hAnsi="Times New Roman" w:hint="eastAsia"/>
                <w:color w:val="333333"/>
                <w:sz w:val="24"/>
                <w:szCs w:val="24"/>
              </w:rPr>
              <w:t>提供数据和理论支持</w:t>
            </w:r>
            <w:r w:rsidR="00FE690C">
              <w:rPr>
                <w:rFonts w:ascii="Times New Roman" w:hAnsi="Times New Roman" w:hint="eastAsia"/>
                <w:color w:val="333333"/>
                <w:sz w:val="24"/>
                <w:szCs w:val="24"/>
              </w:rPr>
              <w:t>。</w:t>
            </w:r>
          </w:p>
          <w:p w14:paraId="489D0BE4"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1FDDA1AF" w14:textId="257F8E0C" w:rsidR="00681F69" w:rsidRPr="00B67477" w:rsidRDefault="006F01BF" w:rsidP="00B67477">
            <w:pPr>
              <w:snapToGrid w:val="0"/>
              <w:spacing w:beforeLines="50" w:before="156" w:afterLines="50" w:after="156" w:line="300" w:lineRule="auto"/>
              <w:ind w:firstLineChars="200" w:firstLine="480"/>
              <w:rPr>
                <w:rFonts w:ascii="宋体" w:hAnsi="宋体"/>
                <w:color w:val="333333"/>
                <w:sz w:val="24"/>
                <w:szCs w:val="24"/>
              </w:rPr>
            </w:pPr>
            <w:r w:rsidRPr="00B67477">
              <w:rPr>
                <w:rFonts w:ascii="宋体" w:hAnsi="宋体"/>
                <w:color w:val="333333"/>
                <w:sz w:val="24"/>
                <w:szCs w:val="24"/>
              </w:rPr>
              <w:t>本研究旨在通过载人深潜</w:t>
            </w:r>
            <w:r w:rsidR="005C1B3C">
              <w:rPr>
                <w:rFonts w:ascii="宋体" w:hAnsi="宋体" w:hint="eastAsia"/>
                <w:color w:val="333333"/>
                <w:sz w:val="24"/>
                <w:szCs w:val="24"/>
              </w:rPr>
              <w:t>器</w:t>
            </w:r>
            <w:r w:rsidR="00E20295">
              <w:rPr>
                <w:rFonts w:ascii="宋体" w:hAnsi="宋体" w:hint="eastAsia"/>
                <w:color w:val="333333"/>
                <w:sz w:val="24"/>
                <w:szCs w:val="24"/>
              </w:rPr>
              <w:t>“</w:t>
            </w:r>
            <w:r w:rsidR="005C1B3C">
              <w:rPr>
                <w:rFonts w:ascii="宋体" w:hAnsi="宋体" w:hint="eastAsia"/>
                <w:color w:val="333333"/>
                <w:sz w:val="24"/>
                <w:szCs w:val="24"/>
              </w:rPr>
              <w:t>深海勇士</w:t>
            </w:r>
            <w:r w:rsidR="00E20295">
              <w:rPr>
                <w:rFonts w:ascii="宋体" w:hAnsi="宋体"/>
                <w:color w:val="333333"/>
                <w:sz w:val="24"/>
                <w:szCs w:val="24"/>
              </w:rPr>
              <w:t>”</w:t>
            </w:r>
            <w:r w:rsidR="005C1B3C">
              <w:rPr>
                <w:rFonts w:ascii="宋体" w:hAnsi="宋体" w:hint="eastAsia"/>
                <w:color w:val="333333"/>
                <w:sz w:val="24"/>
                <w:szCs w:val="24"/>
              </w:rPr>
              <w:t>号</w:t>
            </w:r>
            <w:r w:rsidRPr="00B67477">
              <w:rPr>
                <w:rFonts w:ascii="宋体" w:hAnsi="宋体"/>
                <w:color w:val="333333"/>
                <w:sz w:val="24"/>
                <w:szCs w:val="24"/>
              </w:rPr>
              <w:t>获取的视频数据和采集的生物、地质样本，结合对南海特定海域的深海探测，重建南海海底</w:t>
            </w:r>
            <w:r w:rsidR="004C512E">
              <w:rPr>
                <w:rFonts w:ascii="宋体" w:hAnsi="宋体" w:hint="eastAsia"/>
                <w:color w:val="333333"/>
                <w:sz w:val="24"/>
                <w:szCs w:val="24"/>
              </w:rPr>
              <w:t>冷泉区的</w:t>
            </w:r>
            <w:r w:rsidRPr="00B67477">
              <w:rPr>
                <w:rFonts w:ascii="宋体" w:hAnsi="宋体" w:hint="eastAsia"/>
                <w:color w:val="333333"/>
                <w:sz w:val="24"/>
                <w:szCs w:val="24"/>
              </w:rPr>
              <w:t>地</w:t>
            </w:r>
            <w:r w:rsidRPr="00B67477">
              <w:rPr>
                <w:rFonts w:ascii="宋体" w:hAnsi="宋体"/>
                <w:color w:val="333333"/>
                <w:sz w:val="24"/>
                <w:szCs w:val="24"/>
              </w:rPr>
              <w:t>貌</w:t>
            </w:r>
            <w:r w:rsidR="00925BF1">
              <w:rPr>
                <w:rFonts w:ascii="宋体" w:hAnsi="宋体" w:hint="eastAsia"/>
                <w:color w:val="333333"/>
                <w:sz w:val="24"/>
                <w:szCs w:val="24"/>
              </w:rPr>
              <w:t>和生物分布</w:t>
            </w:r>
            <w:r w:rsidR="00182AFE" w:rsidRPr="00B67477">
              <w:rPr>
                <w:rFonts w:ascii="宋体" w:hAnsi="宋体" w:hint="eastAsia"/>
                <w:color w:val="333333"/>
                <w:sz w:val="24"/>
                <w:szCs w:val="24"/>
              </w:rPr>
              <w:t>，同时建立“视频</w:t>
            </w:r>
            <w:r w:rsidR="00182AFE" w:rsidRPr="00B67477">
              <w:rPr>
                <w:rFonts w:ascii="宋体" w:hAnsi="宋体"/>
                <w:color w:val="333333"/>
                <w:sz w:val="24"/>
                <w:szCs w:val="24"/>
              </w:rPr>
              <w:sym w:font="Wingdings" w:char="F0E0"/>
            </w:r>
            <w:r w:rsidR="00182AFE" w:rsidRPr="00B67477">
              <w:rPr>
                <w:rFonts w:ascii="宋体" w:hAnsi="宋体" w:hint="eastAsia"/>
                <w:color w:val="333333"/>
                <w:sz w:val="24"/>
                <w:szCs w:val="24"/>
              </w:rPr>
              <w:t>地图”的完整技术路径以便通过后续不同航次不同区域的视频逐步重建完整的南海海底地图</w:t>
            </w:r>
            <w:r w:rsidRPr="00B67477">
              <w:rPr>
                <w:rFonts w:ascii="宋体" w:hAnsi="宋体"/>
                <w:color w:val="333333"/>
                <w:sz w:val="24"/>
                <w:szCs w:val="24"/>
              </w:rPr>
              <w:t>。在此基础上，运用高级图像识别技术和生物统计学方法，分析海底生物的空间分布格局</w:t>
            </w:r>
            <w:r w:rsidR="00182AFE" w:rsidRPr="00B67477">
              <w:rPr>
                <w:rFonts w:ascii="宋体" w:hAnsi="宋体" w:hint="eastAsia"/>
                <w:color w:val="333333"/>
                <w:sz w:val="24"/>
                <w:szCs w:val="24"/>
              </w:rPr>
              <w:t>，</w:t>
            </w:r>
            <w:r w:rsidRPr="00B67477">
              <w:rPr>
                <w:rFonts w:ascii="宋体" w:hAnsi="宋体"/>
                <w:color w:val="333333"/>
                <w:sz w:val="24"/>
                <w:szCs w:val="24"/>
              </w:rPr>
              <w:t>对甲烷冷泉的分布与海底生物的种类和数量之间的关系进行量化研究，以探讨甲烷在海洋生态系统中的作用机制。研究还将建立可推广的理论分析框架和生态系统模型，旨在预测甲烷喷发对生态系统的影响范围与强度，评估深海“牧场”的潜在规模及其生态效应，为深海“牧场”开发提供理论依据和科学数据支持，提升南海资源的可持续利用效率。</w:t>
            </w:r>
          </w:p>
          <w:p w14:paraId="14906D20"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3D09C283" w14:textId="258BB156" w:rsidR="00946730" w:rsidRDefault="00946730" w:rsidP="00173F01">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指导教师在</w:t>
            </w:r>
            <w:r w:rsidRPr="00946730">
              <w:rPr>
                <w:rFonts w:ascii="Times New Roman" w:hAnsi="Times New Roman" w:hint="eastAsia"/>
                <w:color w:val="333333"/>
                <w:sz w:val="24"/>
                <w:szCs w:val="24"/>
              </w:rPr>
              <w:t>整理所参加的科学考察所采集的信息和数据，发现</w:t>
            </w:r>
            <w:r>
              <w:rPr>
                <w:rFonts w:ascii="Times New Roman" w:hAnsi="Times New Roman" w:hint="eastAsia"/>
                <w:color w:val="333333"/>
                <w:sz w:val="24"/>
                <w:szCs w:val="24"/>
              </w:rPr>
              <w:t>载人潜水器</w:t>
            </w:r>
            <w:r w:rsidRPr="00946730">
              <w:rPr>
                <w:rFonts w:ascii="Times New Roman" w:hAnsi="Times New Roman" w:hint="eastAsia"/>
                <w:color w:val="333333"/>
                <w:sz w:val="24"/>
                <w:szCs w:val="24"/>
              </w:rPr>
              <w:t>大量航迹、照片、视频等多模态信息尚未被</w:t>
            </w:r>
            <w:r w:rsidR="00B10159">
              <w:rPr>
                <w:rFonts w:ascii="Times New Roman" w:hAnsi="Times New Roman" w:hint="eastAsia"/>
                <w:color w:val="333333"/>
                <w:sz w:val="24"/>
                <w:szCs w:val="24"/>
              </w:rPr>
              <w:t>有效</w:t>
            </w:r>
            <w:r w:rsidRPr="00946730">
              <w:rPr>
                <w:rFonts w:ascii="Times New Roman" w:hAnsi="Times New Roman" w:hint="eastAsia"/>
                <w:color w:val="333333"/>
                <w:sz w:val="24"/>
                <w:szCs w:val="24"/>
              </w:rPr>
              <w:t>整合</w:t>
            </w:r>
            <w:r w:rsidR="00B10159">
              <w:rPr>
                <w:rFonts w:ascii="Times New Roman" w:hAnsi="Times New Roman" w:hint="eastAsia"/>
                <w:color w:val="333333"/>
                <w:sz w:val="24"/>
                <w:szCs w:val="24"/>
              </w:rPr>
              <w:t>利用到科学分析中</w:t>
            </w:r>
            <w:r w:rsidRPr="00946730">
              <w:rPr>
                <w:rFonts w:ascii="Times New Roman" w:hAnsi="Times New Roman" w:hint="eastAsia"/>
                <w:color w:val="333333"/>
                <w:sz w:val="24"/>
                <w:szCs w:val="24"/>
              </w:rPr>
              <w:t>，例如，在下潜过程中潜水器在前后左右及下方的五个摄像头所不间断地拍摄的录像，记载了海底作业时的浮游生物、发光生物、沉积物颜色等多重信息，</w:t>
            </w:r>
            <w:r w:rsidR="0097166B">
              <w:rPr>
                <w:rFonts w:ascii="Times New Roman" w:hAnsi="Times New Roman" w:hint="eastAsia"/>
                <w:color w:val="333333"/>
                <w:sz w:val="24"/>
                <w:szCs w:val="24"/>
              </w:rPr>
              <w:t>因此亟待有效整理和挖掘，从中提取生物学意义，</w:t>
            </w:r>
            <w:r w:rsidRPr="00946730">
              <w:rPr>
                <w:rFonts w:ascii="Times New Roman" w:hAnsi="Times New Roman" w:hint="eastAsia"/>
                <w:color w:val="333333"/>
                <w:sz w:val="24"/>
                <w:szCs w:val="24"/>
              </w:rPr>
              <w:t>并可对未来</w:t>
            </w:r>
            <w:r w:rsidR="0097166B">
              <w:rPr>
                <w:rFonts w:ascii="Times New Roman" w:hAnsi="Times New Roman" w:hint="eastAsia"/>
                <w:color w:val="333333"/>
                <w:sz w:val="24"/>
                <w:szCs w:val="24"/>
              </w:rPr>
              <w:t>的海底科考路线</w:t>
            </w:r>
            <w:r w:rsidRPr="00946730">
              <w:rPr>
                <w:rFonts w:ascii="Times New Roman" w:hAnsi="Times New Roman" w:hint="eastAsia"/>
                <w:color w:val="333333"/>
                <w:sz w:val="24"/>
                <w:szCs w:val="24"/>
              </w:rPr>
              <w:t>进行辅助设计。</w:t>
            </w:r>
          </w:p>
          <w:p w14:paraId="724528CC" w14:textId="1949BDF9" w:rsidR="00173F01" w:rsidRPr="00173F01" w:rsidRDefault="00173F01" w:rsidP="00173F01">
            <w:pPr>
              <w:snapToGrid w:val="0"/>
              <w:spacing w:beforeLines="50" w:before="156" w:afterLines="50" w:after="156" w:line="300" w:lineRule="auto"/>
              <w:ind w:firstLineChars="200" w:firstLine="480"/>
              <w:rPr>
                <w:rFonts w:ascii="Times New Roman" w:hAnsi="Times New Roman"/>
                <w:color w:val="333333"/>
                <w:sz w:val="24"/>
                <w:szCs w:val="24"/>
              </w:rPr>
            </w:pPr>
            <w:r w:rsidRPr="00173F01">
              <w:rPr>
                <w:rFonts w:ascii="Times New Roman" w:hAnsi="Times New Roman"/>
                <w:color w:val="333333"/>
                <w:sz w:val="24"/>
                <w:szCs w:val="24"/>
              </w:rPr>
              <w:t>本研究通过深潜器多</w:t>
            </w:r>
            <w:r w:rsidR="005C1B3C">
              <w:rPr>
                <w:rFonts w:ascii="Times New Roman" w:hAnsi="Times New Roman" w:hint="eastAsia"/>
                <w:color w:val="333333"/>
                <w:sz w:val="24"/>
                <w:szCs w:val="24"/>
              </w:rPr>
              <w:t>机位拍摄的</w:t>
            </w:r>
            <w:r w:rsidRPr="00173F01">
              <w:rPr>
                <w:rFonts w:ascii="Times New Roman" w:hAnsi="Times New Roman"/>
                <w:color w:val="333333"/>
                <w:sz w:val="24"/>
                <w:szCs w:val="24"/>
              </w:rPr>
              <w:t>视频数据，结合计算机视觉技术进行图像处理</w:t>
            </w:r>
            <w:r w:rsidR="000A0291">
              <w:rPr>
                <w:rFonts w:ascii="Times New Roman" w:hAnsi="Times New Roman" w:hint="eastAsia"/>
                <w:color w:val="333333"/>
                <w:sz w:val="24"/>
                <w:szCs w:val="24"/>
              </w:rPr>
              <w:t>、分割</w:t>
            </w:r>
            <w:r w:rsidRPr="00173F01">
              <w:rPr>
                <w:rFonts w:ascii="Times New Roman" w:hAnsi="Times New Roman"/>
                <w:color w:val="333333"/>
                <w:sz w:val="24"/>
                <w:szCs w:val="24"/>
              </w:rPr>
              <w:t>与融合，重建南海海底的二维地图，直观呈现海底地貌</w:t>
            </w:r>
            <w:r w:rsidR="00182AFE">
              <w:rPr>
                <w:rFonts w:ascii="Times New Roman" w:hAnsi="Times New Roman" w:hint="eastAsia"/>
                <w:color w:val="333333"/>
                <w:sz w:val="24"/>
                <w:szCs w:val="24"/>
              </w:rPr>
              <w:t>和冷泉分布</w:t>
            </w:r>
            <w:r w:rsidRPr="00173F01">
              <w:rPr>
                <w:rFonts w:ascii="Times New Roman" w:hAnsi="Times New Roman"/>
                <w:color w:val="333333"/>
                <w:sz w:val="24"/>
                <w:szCs w:val="24"/>
              </w:rPr>
              <w:t>。在此基础上，应用深度学习算法和图像识别技术对视频中的海底生物进行自动识别和分类，获取生物的种类、密度和数量数据。研究的重点是分析甲烷喷发与海底生物分布的关系，量化不同甲烷喷发量对生物数量及其存续时间的影响，并建立甲烷喷发对生物分布的影响模型。</w:t>
            </w:r>
          </w:p>
          <w:p w14:paraId="6DED2488" w14:textId="10577397" w:rsidR="000A0291" w:rsidRPr="000A0291" w:rsidRDefault="000A0291" w:rsidP="000A0291">
            <w:pPr>
              <w:snapToGrid w:val="0"/>
              <w:spacing w:beforeLines="50" w:before="156" w:afterLines="50" w:after="156" w:line="300" w:lineRule="auto"/>
              <w:ind w:firstLineChars="200" w:firstLine="480"/>
              <w:rPr>
                <w:rFonts w:ascii="Times New Roman" w:hAnsi="Times New Roman"/>
                <w:color w:val="333333"/>
                <w:sz w:val="24"/>
                <w:szCs w:val="24"/>
              </w:rPr>
            </w:pPr>
            <w:r w:rsidRPr="000A0291">
              <w:rPr>
                <w:rFonts w:ascii="Times New Roman" w:hAnsi="Times New Roman"/>
                <w:color w:val="333333"/>
                <w:sz w:val="24"/>
                <w:szCs w:val="24"/>
              </w:rPr>
              <w:t>本研究将采用小样本数据建模技术，如迁移学习和贝叶斯推断，</w:t>
            </w:r>
            <w:r>
              <w:rPr>
                <w:rFonts w:ascii="Times New Roman" w:hAnsi="Times New Roman" w:hint="eastAsia"/>
                <w:color w:val="333333"/>
                <w:sz w:val="24"/>
                <w:szCs w:val="24"/>
              </w:rPr>
              <w:t>在有限观测数据的情况下</w:t>
            </w:r>
            <w:r w:rsidRPr="000A0291">
              <w:rPr>
                <w:rFonts w:ascii="Times New Roman" w:hAnsi="Times New Roman"/>
                <w:color w:val="333333"/>
                <w:sz w:val="24"/>
                <w:szCs w:val="24"/>
              </w:rPr>
              <w:t>建立甲烷喷发与海底生物分布之间的关系模型。迁移学习通过利用其</w:t>
            </w:r>
            <w:r w:rsidRPr="000A0291">
              <w:rPr>
                <w:rFonts w:ascii="Times New Roman" w:hAnsi="Times New Roman"/>
                <w:color w:val="333333"/>
                <w:sz w:val="24"/>
                <w:szCs w:val="24"/>
              </w:rPr>
              <w:lastRenderedPageBreak/>
              <w:t>他类似环境下的数据进行模型预训练，再根据南海特定数据进行调整，提升模型的泛化能力。贝叶斯推断结合先验知识，对甲烷喷发与生物分布的关系进行概率估计，从而提高推论的稳健性。</w:t>
            </w:r>
          </w:p>
          <w:p w14:paraId="3D9F6905" w14:textId="6D9C2E3F" w:rsidR="000A0291" w:rsidRPr="000A0291" w:rsidRDefault="000A0291" w:rsidP="000A0291">
            <w:pPr>
              <w:snapToGrid w:val="0"/>
              <w:spacing w:beforeLines="50" w:before="156" w:afterLines="50" w:after="156" w:line="300" w:lineRule="auto"/>
              <w:ind w:firstLineChars="200" w:firstLine="480"/>
              <w:rPr>
                <w:rFonts w:ascii="Times New Roman" w:hAnsi="Times New Roman"/>
                <w:color w:val="333333"/>
                <w:sz w:val="24"/>
                <w:szCs w:val="24"/>
              </w:rPr>
            </w:pPr>
            <w:r w:rsidRPr="000A0291">
              <w:rPr>
                <w:rFonts w:ascii="Times New Roman" w:hAnsi="Times New Roman"/>
                <w:color w:val="333333"/>
                <w:sz w:val="24"/>
                <w:szCs w:val="24"/>
              </w:rPr>
              <w:t>此外，研究将使用垂直海水采样技术，</w:t>
            </w:r>
            <w:commentRangeStart w:id="0"/>
            <w:r w:rsidR="008F3D67">
              <w:rPr>
                <w:rFonts w:ascii="Times New Roman" w:hAnsi="Times New Roman" w:hint="eastAsia"/>
                <w:color w:val="333333"/>
                <w:sz w:val="24"/>
                <w:szCs w:val="24"/>
              </w:rPr>
              <w:t>结合对视频数据的深度处理</w:t>
            </w:r>
            <w:r w:rsidRPr="000A0291">
              <w:rPr>
                <w:rFonts w:ascii="Times New Roman" w:hAnsi="Times New Roman"/>
                <w:color w:val="333333"/>
                <w:sz w:val="24"/>
                <w:szCs w:val="24"/>
              </w:rPr>
              <w:t>分析不同深度采集的海水样本中的化学成分和微生物分布</w:t>
            </w:r>
            <w:commentRangeEnd w:id="0"/>
            <w:r w:rsidR="00974516">
              <w:rPr>
                <w:rStyle w:val="ac"/>
              </w:rPr>
              <w:commentReference w:id="0"/>
            </w:r>
            <w:r w:rsidRPr="000A0291">
              <w:rPr>
                <w:rFonts w:ascii="Times New Roman" w:hAnsi="Times New Roman"/>
                <w:color w:val="333333"/>
                <w:sz w:val="24"/>
                <w:szCs w:val="24"/>
              </w:rPr>
              <w:t>。为提升模型的准确性，研究将采用稀疏数据处理技术，如稀疏回归和拉索回归。通过对海水样本中化学成分的动态监测，研究甲烷喷发对海水环境的影响范围，并结合这些数据构建甲烷喷发对海洋生态系统的动态影响模型。综合这些技术手段，本研究将有效揭示甲烷喷发对海底生物分布和海洋生态系统的整体影响。</w:t>
            </w:r>
          </w:p>
          <w:p w14:paraId="237D5F9A" w14:textId="77777777" w:rsidR="00681F69" w:rsidRPr="000A0291" w:rsidRDefault="00681F69" w:rsidP="00427FAE">
            <w:pPr>
              <w:snapToGrid w:val="0"/>
              <w:spacing w:beforeLines="50" w:before="156" w:afterLines="50" w:after="156" w:line="300" w:lineRule="auto"/>
              <w:rPr>
                <w:rFonts w:ascii="宋体" w:hAnsi="宋体"/>
                <w:b/>
                <w:bCs/>
                <w:sz w:val="24"/>
              </w:rPr>
            </w:pPr>
          </w:p>
          <w:p w14:paraId="1BC94E2C"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3C750F3A" w14:textId="4C2E97B8" w:rsidR="009D68FC" w:rsidRDefault="008C0696" w:rsidP="00F50711">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有关地图重建方面，</w:t>
            </w:r>
            <w:r w:rsidR="002B1B0C" w:rsidRPr="009D68FC">
              <w:rPr>
                <w:rFonts w:ascii="Times New Roman" w:hAnsi="Times New Roman" w:hint="eastAsia"/>
                <w:color w:val="333333"/>
                <w:sz w:val="24"/>
                <w:szCs w:val="24"/>
              </w:rPr>
              <w:t>Zheng, Duan</w:t>
            </w:r>
            <w:r w:rsidR="002B1B0C" w:rsidRPr="009D68FC">
              <w:rPr>
                <w:rFonts w:ascii="Times New Roman" w:hAnsi="Times New Roman" w:hint="eastAsia"/>
                <w:color w:val="333333"/>
                <w:sz w:val="24"/>
                <w:szCs w:val="24"/>
              </w:rPr>
              <w:t>等人在论文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_Ref180002971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[1]</w:t>
            </w:r>
            <w:r w:rsidR="009D68FC" w:rsidRPr="009D68FC">
              <w:rPr>
                <w:rFonts w:ascii="Times New Roman" w:hAnsi="Times New Roman"/>
                <w:color w:val="333333"/>
                <w:sz w:val="24"/>
                <w:szCs w:val="24"/>
              </w:rPr>
              <w:fldChar w:fldCharType="end"/>
            </w:r>
            <w:r w:rsidR="002B1B0C" w:rsidRPr="009D68FC">
              <w:rPr>
                <w:rFonts w:ascii="Times New Roman" w:hAnsi="Times New Roman"/>
                <w:color w:val="333333"/>
                <w:sz w:val="24"/>
                <w:szCs w:val="24"/>
              </w:rPr>
              <w:t>提出了</w:t>
            </w:r>
            <w:r w:rsidR="002B1B0C" w:rsidRPr="009D68FC">
              <w:rPr>
                <w:rFonts w:ascii="Times New Roman" w:hAnsi="Times New Roman" w:hint="eastAsia"/>
                <w:color w:val="333333"/>
                <w:sz w:val="24"/>
                <w:szCs w:val="24"/>
              </w:rPr>
              <w:t>使用</w:t>
            </w:r>
            <w:r w:rsidR="002B1B0C" w:rsidRPr="009D68FC">
              <w:rPr>
                <w:rFonts w:ascii="Times New Roman" w:hAnsi="Times New Roman"/>
                <w:color w:val="333333"/>
                <w:sz w:val="24"/>
                <w:szCs w:val="24"/>
              </w:rPr>
              <w:t>UbceNet</w:t>
            </w:r>
            <w:r w:rsidR="002B1B0C" w:rsidRPr="009D68FC">
              <w:rPr>
                <w:rFonts w:ascii="Times New Roman" w:hAnsi="Times New Roman"/>
                <w:color w:val="333333"/>
                <w:sz w:val="24"/>
                <w:szCs w:val="24"/>
              </w:rPr>
              <w:t>模型提高水下图像的质量</w:t>
            </w:r>
            <w:r w:rsidR="002B1B0C" w:rsidRPr="009D68FC">
              <w:rPr>
                <w:rFonts w:ascii="Times New Roman" w:hAnsi="Times New Roman" w:hint="eastAsia"/>
                <w:color w:val="333333"/>
                <w:sz w:val="24"/>
                <w:szCs w:val="24"/>
              </w:rPr>
              <w:t>的方法。他们</w:t>
            </w:r>
            <w:r w:rsidR="002B1B0C" w:rsidRPr="009D68FC">
              <w:rPr>
                <w:rFonts w:ascii="Times New Roman" w:hAnsi="Times New Roman"/>
                <w:color w:val="333333"/>
                <w:sz w:val="24"/>
                <w:szCs w:val="24"/>
              </w:rPr>
              <w:t>使用池化操作和深度可分离卷积来提取显著特征并减少噪声，</w:t>
            </w:r>
            <w:r w:rsidR="002B1B0C" w:rsidRPr="009D68FC">
              <w:rPr>
                <w:rFonts w:ascii="Times New Roman" w:hAnsi="Times New Roman" w:hint="eastAsia"/>
                <w:color w:val="333333"/>
                <w:sz w:val="24"/>
                <w:szCs w:val="24"/>
              </w:rPr>
              <w:t>并</w:t>
            </w:r>
            <w:r w:rsidR="002B1B0C" w:rsidRPr="009D68FC">
              <w:rPr>
                <w:rFonts w:ascii="Times New Roman" w:hAnsi="Times New Roman"/>
                <w:color w:val="333333"/>
                <w:sz w:val="24"/>
                <w:szCs w:val="24"/>
              </w:rPr>
              <w:t>采用</w:t>
            </w:r>
            <w:r w:rsidR="002B1B0C" w:rsidRPr="009D68FC">
              <w:rPr>
                <w:rFonts w:ascii="Times New Roman" w:hAnsi="Times New Roman"/>
                <w:color w:val="333333"/>
                <w:sz w:val="24"/>
                <w:szCs w:val="24"/>
              </w:rPr>
              <w:t>HardSwish</w:t>
            </w:r>
            <w:r w:rsidR="002B1B0C" w:rsidRPr="009D68FC">
              <w:rPr>
                <w:rFonts w:ascii="Times New Roman" w:hAnsi="Times New Roman"/>
                <w:color w:val="333333"/>
                <w:sz w:val="24"/>
                <w:szCs w:val="24"/>
              </w:rPr>
              <w:t>残差增强模块来提高颜色性能</w:t>
            </w:r>
            <w:r w:rsidR="002B1B0C" w:rsidRPr="009D68FC">
              <w:rPr>
                <w:rFonts w:ascii="Times New Roman" w:hAnsi="Times New Roman" w:hint="eastAsia"/>
                <w:color w:val="333333"/>
                <w:sz w:val="24"/>
                <w:szCs w:val="24"/>
              </w:rPr>
              <w:t>。</w:t>
            </w:r>
            <w:r w:rsidR="002B1B0C" w:rsidRPr="009D68FC">
              <w:rPr>
                <w:rFonts w:ascii="Times New Roman" w:hAnsi="Times New Roman"/>
                <w:color w:val="333333"/>
                <w:sz w:val="24"/>
                <w:szCs w:val="24"/>
              </w:rPr>
              <w:t>Joaquim Salvi, Yvan Petillot</w:t>
            </w:r>
            <w:r w:rsidR="002B1B0C" w:rsidRPr="009D68FC">
              <w:rPr>
                <w:rFonts w:ascii="Times New Roman" w:hAnsi="Times New Roman" w:hint="eastAsia"/>
                <w:color w:val="333333"/>
                <w:sz w:val="24"/>
                <w:szCs w:val="24"/>
              </w:rPr>
              <w:t>等在论文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_Ref180002984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[2]</w:t>
            </w:r>
            <w:r w:rsidR="009D68FC" w:rsidRPr="009D68FC">
              <w:rPr>
                <w:rFonts w:ascii="Times New Roman" w:hAnsi="Times New Roman"/>
                <w:color w:val="333333"/>
                <w:sz w:val="24"/>
                <w:szCs w:val="24"/>
              </w:rPr>
              <w:fldChar w:fldCharType="end"/>
            </w:r>
            <w:r w:rsidR="002B1B0C" w:rsidRPr="009D68FC">
              <w:rPr>
                <w:rFonts w:ascii="Times New Roman" w:hAnsi="Times New Roman" w:hint="eastAsia"/>
                <w:color w:val="333333"/>
                <w:sz w:val="24"/>
                <w:szCs w:val="24"/>
              </w:rPr>
              <w:t>中提出了</w:t>
            </w:r>
            <w:r w:rsidR="002B1B0C" w:rsidRPr="009D68FC">
              <w:rPr>
                <w:rFonts w:ascii="Times New Roman" w:hAnsi="Times New Roman"/>
                <w:color w:val="333333"/>
                <w:sz w:val="24"/>
                <w:szCs w:val="24"/>
              </w:rPr>
              <w:t>使用扩展卡尔曼滤波器（</w:t>
            </w:r>
            <w:r w:rsidR="002B1B0C" w:rsidRPr="009D68FC">
              <w:rPr>
                <w:rFonts w:ascii="Times New Roman" w:hAnsi="Times New Roman"/>
                <w:color w:val="333333"/>
                <w:sz w:val="24"/>
                <w:szCs w:val="24"/>
              </w:rPr>
              <w:t>EKF</w:t>
            </w:r>
            <w:r w:rsidR="002B1B0C" w:rsidRPr="009D68FC">
              <w:rPr>
                <w:rFonts w:ascii="Times New Roman" w:hAnsi="Times New Roman"/>
                <w:color w:val="333333"/>
                <w:sz w:val="24"/>
                <w:szCs w:val="24"/>
              </w:rPr>
              <w:t>）进行同步定位与制图（</w:t>
            </w:r>
            <w:r w:rsidR="002B1B0C" w:rsidRPr="009D68FC">
              <w:rPr>
                <w:rFonts w:ascii="Times New Roman" w:hAnsi="Times New Roman"/>
                <w:color w:val="333333"/>
                <w:sz w:val="24"/>
                <w:szCs w:val="24"/>
              </w:rPr>
              <w:t>SLAM</w:t>
            </w:r>
            <w:r w:rsidR="002B1B0C" w:rsidRPr="009D68FC">
              <w:rPr>
                <w:rFonts w:ascii="Times New Roman" w:hAnsi="Times New Roman"/>
                <w:color w:val="333333"/>
                <w:sz w:val="24"/>
                <w:szCs w:val="24"/>
              </w:rPr>
              <w:t>），选择稳健的二维和三维特征作为地标，以及应用</w:t>
            </w:r>
            <w:r w:rsidR="002B1B0C" w:rsidRPr="009D68FC">
              <w:rPr>
                <w:rFonts w:ascii="Times New Roman" w:hAnsi="Times New Roman"/>
                <w:color w:val="333333"/>
                <w:sz w:val="24"/>
                <w:szCs w:val="24"/>
              </w:rPr>
              <w:t>Rauch-Tung-Striebel</w:t>
            </w:r>
            <w:r w:rsidR="002B1B0C" w:rsidRPr="009D68FC">
              <w:rPr>
                <w:rFonts w:ascii="Times New Roman" w:hAnsi="Times New Roman"/>
                <w:color w:val="333333"/>
                <w:sz w:val="24"/>
                <w:szCs w:val="24"/>
              </w:rPr>
              <w:t>（</w:t>
            </w:r>
            <w:r w:rsidR="002B1B0C" w:rsidRPr="009D68FC">
              <w:rPr>
                <w:rFonts w:ascii="Times New Roman" w:hAnsi="Times New Roman"/>
                <w:color w:val="333333"/>
                <w:sz w:val="24"/>
                <w:szCs w:val="24"/>
              </w:rPr>
              <w:t>RTS</w:t>
            </w:r>
            <w:r w:rsidR="002B1B0C" w:rsidRPr="009D68FC">
              <w:rPr>
                <w:rFonts w:ascii="Times New Roman" w:hAnsi="Times New Roman"/>
                <w:color w:val="333333"/>
                <w:sz w:val="24"/>
                <w:szCs w:val="24"/>
              </w:rPr>
              <w:t>）平滑器进一步改善三维视图的对齐并获得大尺度的海底三维采集。</w:t>
            </w:r>
            <w:r w:rsidR="002B1B0C" w:rsidRPr="009D68FC">
              <w:rPr>
                <w:rFonts w:ascii="Times New Roman" w:hAnsi="Times New Roman"/>
                <w:color w:val="333333"/>
                <w:sz w:val="24"/>
                <w:szCs w:val="24"/>
              </w:rPr>
              <w:t>Sebastian Bullinger</w:t>
            </w:r>
            <w:r w:rsidR="002B1B0C" w:rsidRPr="009D68FC">
              <w:rPr>
                <w:rFonts w:ascii="Times New Roman" w:hAnsi="Times New Roman" w:hint="eastAsia"/>
                <w:color w:val="333333"/>
                <w:sz w:val="24"/>
                <w:szCs w:val="24"/>
              </w:rPr>
              <w:t>等人在论文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_Ref180002994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[3]</w:t>
            </w:r>
            <w:r w:rsidR="009D68FC" w:rsidRPr="009D68FC">
              <w:rPr>
                <w:rFonts w:ascii="Times New Roman" w:hAnsi="Times New Roman"/>
                <w:color w:val="333333"/>
                <w:sz w:val="24"/>
                <w:szCs w:val="24"/>
              </w:rPr>
              <w:fldChar w:fldCharType="end"/>
            </w:r>
            <w:r w:rsidR="002B1B0C" w:rsidRPr="009D68FC">
              <w:rPr>
                <w:rFonts w:ascii="Times New Roman" w:hAnsi="Times New Roman" w:hint="eastAsia"/>
                <w:color w:val="333333"/>
                <w:sz w:val="24"/>
                <w:szCs w:val="24"/>
              </w:rPr>
              <w:t>中</w:t>
            </w:r>
            <w:r w:rsidR="002B1B0C" w:rsidRPr="009D68FC">
              <w:rPr>
                <w:rFonts w:ascii="Times New Roman" w:hAnsi="Times New Roman"/>
                <w:color w:val="333333"/>
                <w:sz w:val="24"/>
                <w:szCs w:val="24"/>
              </w:rPr>
              <w:t>一种从多时期卫星影像重建纹理化三维表面模型的</w:t>
            </w:r>
            <w:r w:rsidR="002B1B0C" w:rsidRPr="009D68FC">
              <w:rPr>
                <w:rFonts w:ascii="Times New Roman" w:hAnsi="Times New Roman" w:hint="eastAsia"/>
                <w:color w:val="333333"/>
                <w:sz w:val="24"/>
                <w:szCs w:val="24"/>
              </w:rPr>
              <w:t>方法。但针对海域图像重建，尤其是我国南海的海底图像重建的成果较为稀缺。</w:t>
            </w:r>
          </w:p>
          <w:p w14:paraId="0F666D63" w14:textId="77777777" w:rsidR="00F50711" w:rsidRP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在得到海底冷泉及其周边区域的二维地图后，本项目计划利用计算机视觉的相关理论与模型，根据重建的二维地图，得到区域内的生物密度。</w:t>
            </w:r>
          </w:p>
          <w:p w14:paraId="677F32C6" w14:textId="1E6A48D2" w:rsidR="00F50711" w:rsidRP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为了对图像中的贻贝进行识别与处理，需要对图像进行“目标分割”与“目标检测”操作。国内外关于目标分割和目标检测已有成熟、契合不同场景应用的多种模型。近年建立的</w:t>
            </w:r>
            <w:r w:rsidRPr="00F50711">
              <w:rPr>
                <w:rFonts w:ascii="Times New Roman" w:hAnsi="Times New Roman" w:hint="eastAsia"/>
                <w:color w:val="333333"/>
                <w:sz w:val="24"/>
                <w:szCs w:val="24"/>
              </w:rPr>
              <w:t>CLIP</w:t>
            </w:r>
            <w:r w:rsidRPr="00F50711">
              <w:rPr>
                <w:rFonts w:ascii="Times New Roman" w:hAnsi="Times New Roman" w:hint="eastAsia"/>
                <w:color w:val="333333"/>
                <w:sz w:val="24"/>
                <w:szCs w:val="24"/>
              </w:rPr>
              <w:t>与</w:t>
            </w:r>
            <w:r w:rsidRPr="00F50711">
              <w:rPr>
                <w:rFonts w:ascii="Times New Roman" w:hAnsi="Times New Roman" w:hint="eastAsia"/>
                <w:color w:val="333333"/>
                <w:sz w:val="24"/>
                <w:szCs w:val="24"/>
              </w:rPr>
              <w:t>ALIGN</w:t>
            </w:r>
            <w:r w:rsidRPr="00F50711">
              <w:rPr>
                <w:rFonts w:ascii="Times New Roman" w:hAnsi="Times New Roman" w:hint="eastAsia"/>
                <w:color w:val="333333"/>
                <w:sz w:val="24"/>
                <w:szCs w:val="24"/>
              </w:rPr>
              <w:t>模型能够提取文本和图像的特征，训练模型使文本与图像能够一一匹配。它们能够判断图像是否与文本匹配，进而判断图像中是否含有文本指向的事物。</w:t>
            </w:r>
            <w:r w:rsidRPr="00F50711">
              <w:rPr>
                <w:rFonts w:ascii="Times New Roman" w:hAnsi="Times New Roman" w:hint="eastAsia"/>
                <w:color w:val="333333"/>
                <w:sz w:val="24"/>
                <w:szCs w:val="24"/>
              </w:rPr>
              <w:t>SAM</w:t>
            </w:r>
            <w:r w:rsidRPr="00F50711">
              <w:rPr>
                <w:rFonts w:ascii="Times New Roman" w:hAnsi="Times New Roman" w:hint="eastAsia"/>
                <w:color w:val="333333"/>
                <w:sz w:val="24"/>
                <w:szCs w:val="24"/>
              </w:rPr>
              <w:t>模型则能够根据给出的提示，分割出图像中符合提示的事物</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_Ref180077260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[4]</w:t>
            </w:r>
            <w:r>
              <w:rPr>
                <w:rFonts w:ascii="Times New Roman" w:hAnsi="Times New Roman"/>
                <w:color w:val="333333"/>
                <w:sz w:val="24"/>
                <w:szCs w:val="24"/>
              </w:rPr>
              <w:fldChar w:fldCharType="end"/>
            </w:r>
            <w:r>
              <w:rPr>
                <w:rFonts w:ascii="Times New Roman" w:hAnsi="Times New Roman"/>
                <w:color w:val="333333"/>
                <w:sz w:val="24"/>
                <w:szCs w:val="24"/>
              </w:rPr>
              <w:fldChar w:fldCharType="begin"/>
            </w:r>
            <w:r>
              <w:rPr>
                <w:rFonts w:ascii="Times New Roman" w:hAnsi="Times New Roman"/>
                <w:color w:val="333333"/>
                <w:sz w:val="24"/>
                <w:szCs w:val="24"/>
              </w:rPr>
              <w:instrText xml:space="preserve"> REF _Ref180077294 \r \h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[5]</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SAM</w:t>
            </w:r>
            <w:r w:rsidRPr="00F50711">
              <w:rPr>
                <w:rFonts w:ascii="Times New Roman" w:hAnsi="Times New Roman" w:hint="eastAsia"/>
                <w:color w:val="333333"/>
                <w:sz w:val="24"/>
                <w:szCs w:val="24"/>
              </w:rPr>
              <w:t>模型中“提示”并不仅仅包含文本信息，且相较于</w:t>
            </w:r>
            <w:r w:rsidRPr="00F50711">
              <w:rPr>
                <w:rFonts w:ascii="Times New Roman" w:hAnsi="Times New Roman" w:hint="eastAsia"/>
                <w:color w:val="333333"/>
                <w:sz w:val="24"/>
                <w:szCs w:val="24"/>
              </w:rPr>
              <w:t>CLIP</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 xml:space="preserve"> ALIGN</w:t>
            </w:r>
            <w:r w:rsidRPr="00F50711">
              <w:rPr>
                <w:rFonts w:ascii="Times New Roman" w:hAnsi="Times New Roman" w:hint="eastAsia"/>
                <w:color w:val="333333"/>
                <w:sz w:val="24"/>
                <w:szCs w:val="24"/>
              </w:rPr>
              <w:t>，不仅能指出“照片是一只猫”，而且能指出“包含于照片的像素点集合</w:t>
            </w:r>
            <w:r w:rsidRPr="00F50711">
              <w:rPr>
                <w:rFonts w:ascii="Times New Roman" w:hAnsi="Times New Roman" w:hint="eastAsia"/>
                <w:color w:val="333333"/>
                <w:sz w:val="24"/>
                <w:szCs w:val="24"/>
              </w:rPr>
              <w:t>A</w:t>
            </w:r>
            <w:r w:rsidRPr="00F50711">
              <w:rPr>
                <w:rFonts w:ascii="Times New Roman" w:hAnsi="Times New Roman" w:hint="eastAsia"/>
                <w:color w:val="333333"/>
                <w:sz w:val="24"/>
                <w:szCs w:val="24"/>
              </w:rPr>
              <w:t>是一只猫”，这些特质使其成为目标分割领域目前效果最好的模型之一</w:t>
            </w:r>
            <w:r w:rsidRPr="00F50711">
              <w:rPr>
                <w:rFonts w:ascii="Times New Roman" w:hAnsi="Times New Roman" w:hint="eastAsia"/>
                <w:color w:val="333333"/>
                <w:sz w:val="24"/>
                <w:szCs w:val="24"/>
              </w:rPr>
              <w:t>(Kirillov, Mintun et al. 2023)</w:t>
            </w:r>
            <w:r w:rsidRPr="00F50711">
              <w:rPr>
                <w:rFonts w:ascii="Times New Roman" w:hAnsi="Times New Roman" w:hint="eastAsia"/>
                <w:color w:val="333333"/>
                <w:sz w:val="24"/>
                <w:szCs w:val="24"/>
              </w:rPr>
              <w:t>。对于目标检测，分为国内外主流模型可大致分为单阶段模型与双阶段模型。其中双阶段模型先进行“区域建议”，再利用卷积神经网络检测目标，代表模型包括</w:t>
            </w:r>
            <w:r w:rsidRPr="00F50711">
              <w:rPr>
                <w:rFonts w:ascii="Times New Roman" w:hAnsi="Times New Roman" w:hint="eastAsia"/>
                <w:color w:val="333333"/>
                <w:sz w:val="24"/>
                <w:szCs w:val="24"/>
              </w:rPr>
              <w:t>R-CNN</w:t>
            </w:r>
            <w:r w:rsidRPr="00F50711">
              <w:rPr>
                <w:rFonts w:ascii="Times New Roman" w:hAnsi="Times New Roman" w:hint="eastAsia"/>
                <w:color w:val="333333"/>
                <w:sz w:val="24"/>
                <w:szCs w:val="24"/>
              </w:rPr>
              <w:t>（区域建议结合卷积神经网络模型），</w:t>
            </w:r>
            <w:r w:rsidRPr="00F50711">
              <w:rPr>
                <w:rFonts w:ascii="Times New Roman" w:hAnsi="Times New Roman" w:hint="eastAsia"/>
                <w:color w:val="333333"/>
                <w:sz w:val="24"/>
                <w:szCs w:val="24"/>
              </w:rPr>
              <w:t>Fast R-CNN</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Faster R-</w:t>
            </w:r>
            <w:r w:rsidRPr="00F50711">
              <w:rPr>
                <w:rFonts w:ascii="Times New Roman" w:hAnsi="Times New Roman" w:hint="eastAsia"/>
                <w:color w:val="333333"/>
                <w:sz w:val="24"/>
                <w:szCs w:val="24"/>
              </w:rPr>
              <w:lastRenderedPageBreak/>
              <w:t>CNN</w:t>
            </w:r>
            <w:r w:rsidRPr="00F50711">
              <w:rPr>
                <w:rFonts w:ascii="Times New Roman" w:hAnsi="Times New Roman" w:hint="eastAsia"/>
                <w:color w:val="333333"/>
                <w:sz w:val="24"/>
                <w:szCs w:val="24"/>
              </w:rPr>
              <w:t>，以及</w:t>
            </w:r>
            <w:r w:rsidRPr="00F50711">
              <w:rPr>
                <w:rFonts w:ascii="Times New Roman" w:hAnsi="Times New Roman" w:hint="eastAsia"/>
                <w:color w:val="333333"/>
                <w:sz w:val="24"/>
                <w:szCs w:val="24"/>
              </w:rPr>
              <w:t>Mask R-CNN</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_Ref180077350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[6]</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。其中，</w:t>
            </w:r>
            <w:r w:rsidRPr="00F50711">
              <w:rPr>
                <w:rFonts w:ascii="Times New Roman" w:hAnsi="Times New Roman" w:hint="eastAsia"/>
                <w:color w:val="333333"/>
                <w:sz w:val="24"/>
                <w:szCs w:val="24"/>
              </w:rPr>
              <w:t>Fast R-CNN</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Faster R-CNN</w:t>
            </w:r>
            <w:r w:rsidRPr="00F50711">
              <w:rPr>
                <w:rFonts w:ascii="Times New Roman" w:hAnsi="Times New Roman" w:hint="eastAsia"/>
                <w:color w:val="333333"/>
                <w:sz w:val="24"/>
                <w:szCs w:val="24"/>
              </w:rPr>
              <w:t>提升了</w:t>
            </w:r>
            <w:r w:rsidRPr="00F50711">
              <w:rPr>
                <w:rFonts w:ascii="Times New Roman" w:hAnsi="Times New Roman" w:hint="eastAsia"/>
                <w:color w:val="333333"/>
                <w:sz w:val="24"/>
                <w:szCs w:val="24"/>
              </w:rPr>
              <w:t>R-CNN</w:t>
            </w:r>
            <w:r w:rsidRPr="00F50711">
              <w:rPr>
                <w:rFonts w:ascii="Times New Roman" w:hAnsi="Times New Roman" w:hint="eastAsia"/>
                <w:color w:val="333333"/>
                <w:sz w:val="24"/>
                <w:szCs w:val="24"/>
              </w:rPr>
              <w:t>模型的速度与准确度</w:t>
            </w:r>
            <w:r w:rsidRPr="00F50711">
              <w:rPr>
                <w:rFonts w:ascii="Times New Roman" w:hAnsi="Times New Roman" w:hint="eastAsia"/>
                <w:color w:val="333333"/>
                <w:sz w:val="24"/>
                <w:szCs w:val="24"/>
              </w:rPr>
              <w:t>(Girshick 2015, Ren, He et al. 2015)</w:t>
            </w:r>
            <w:r w:rsidRPr="00F50711">
              <w:rPr>
                <w:rFonts w:ascii="Times New Roman" w:hAnsi="Times New Roman" w:hint="eastAsia"/>
                <w:color w:val="333333"/>
                <w:sz w:val="24"/>
                <w:szCs w:val="24"/>
              </w:rPr>
              <w:t>，而</w:t>
            </w:r>
            <w:r w:rsidRPr="00F50711">
              <w:rPr>
                <w:rFonts w:ascii="Times New Roman" w:hAnsi="Times New Roman" w:hint="eastAsia"/>
                <w:color w:val="333333"/>
                <w:sz w:val="24"/>
                <w:szCs w:val="24"/>
              </w:rPr>
              <w:t>Mask R-CNN</w:t>
            </w:r>
            <w:r w:rsidRPr="00F50711">
              <w:rPr>
                <w:rFonts w:ascii="Times New Roman" w:hAnsi="Times New Roman" w:hint="eastAsia"/>
                <w:color w:val="333333"/>
                <w:sz w:val="24"/>
                <w:szCs w:val="24"/>
              </w:rPr>
              <w:t>兼具目标分割的功能</w:t>
            </w:r>
            <w:r w:rsidRPr="00F50711">
              <w:rPr>
                <w:rFonts w:ascii="Times New Roman" w:hAnsi="Times New Roman" w:hint="eastAsia"/>
                <w:color w:val="333333"/>
                <w:sz w:val="24"/>
                <w:szCs w:val="24"/>
              </w:rPr>
              <w:t>(He, Gkioxari et al. 2017)</w:t>
            </w:r>
            <w:r w:rsidRPr="00F50711">
              <w:rPr>
                <w:rFonts w:ascii="Times New Roman" w:hAnsi="Times New Roman" w:hint="eastAsia"/>
                <w:color w:val="333333"/>
                <w:sz w:val="24"/>
                <w:szCs w:val="24"/>
              </w:rPr>
              <w:t>。单阶段模型不生成区域建议，只包含图像</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网络</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结果这一阶段，通过平衡模型的速度与精度，实现了实时的、较高精度的目标检测，代表模型有</w:t>
            </w:r>
            <w:r w:rsidRPr="00F50711">
              <w:rPr>
                <w:rFonts w:ascii="Times New Roman" w:hAnsi="Times New Roman" w:hint="eastAsia"/>
                <w:color w:val="333333"/>
                <w:sz w:val="24"/>
                <w:szCs w:val="24"/>
              </w:rPr>
              <w:t>SSD</w:t>
            </w:r>
            <w:r w:rsidRPr="00F50711">
              <w:rPr>
                <w:rFonts w:ascii="Times New Roman" w:hAnsi="Times New Roman" w:hint="eastAsia"/>
                <w:color w:val="333333"/>
                <w:sz w:val="24"/>
                <w:szCs w:val="24"/>
              </w:rPr>
              <w:t>与</w:t>
            </w:r>
            <w:r w:rsidRPr="00F50711">
              <w:rPr>
                <w:rFonts w:ascii="Times New Roman" w:hAnsi="Times New Roman" w:hint="eastAsia"/>
                <w:color w:val="333333"/>
                <w:sz w:val="24"/>
                <w:szCs w:val="24"/>
              </w:rPr>
              <w:t>YOLO</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_Ref180077398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[7]</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w:t>
            </w:r>
          </w:p>
          <w:p w14:paraId="15CBBE88" w14:textId="6E7872A2" w:rsid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由于对图像上微小的浮游生物进实施目标分割难度较大，因此我们对图像中的浮游生物采用密度估计的方法。</w:t>
            </w:r>
            <w:r w:rsidRPr="00F50711">
              <w:rPr>
                <w:rFonts w:ascii="Times New Roman" w:hAnsi="Times New Roman" w:hint="eastAsia"/>
                <w:color w:val="333333"/>
                <w:sz w:val="24"/>
                <w:szCs w:val="24"/>
              </w:rPr>
              <w:t>CSRnet</w:t>
            </w:r>
            <w:r w:rsidRPr="00F50711">
              <w:rPr>
                <w:rFonts w:ascii="Times New Roman" w:hAnsi="Times New Roman" w:hint="eastAsia"/>
                <w:color w:val="333333"/>
                <w:sz w:val="24"/>
                <w:szCs w:val="24"/>
              </w:rPr>
              <w:t>（用于拥挤环境中目标识别的神经网络）能够较为精准的识别拥挤环境中目标，并输出密度图。</w:t>
            </w:r>
          </w:p>
          <w:p w14:paraId="2BD4B4A5" w14:textId="0718BADF" w:rsidR="00D27375" w:rsidRPr="00D27375" w:rsidRDefault="00D27375" w:rsidP="00D27375">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本项目还将基于绘制的生境地图及相关数据进行冷泉相关生态系统建模，</w:t>
            </w:r>
            <w:r w:rsidRPr="00D27375">
              <w:rPr>
                <w:rFonts w:ascii="Times New Roman" w:hAnsi="Times New Roman" w:hint="eastAsia"/>
                <w:color w:val="333333"/>
                <w:sz w:val="24"/>
                <w:szCs w:val="24"/>
              </w:rPr>
              <w:t>国内外当前对于此领域的研究，主要集中在地球化学与冷泉形成</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受到火山等作用影响方面，对生态学的评估较少。海大</w:t>
            </w:r>
            <w:r w:rsidRPr="00D27375">
              <w:rPr>
                <w:rFonts w:ascii="Times New Roman" w:hAnsi="Times New Roman" w:hint="eastAsia"/>
                <w:color w:val="333333"/>
                <w:sz w:val="24"/>
                <w:szCs w:val="24"/>
              </w:rPr>
              <w:t xml:space="preserve">HN </w:t>
            </w:r>
            <w:ins w:id="1" w:author="Weishu Zhao" w:date="2024-10-27T15:57:00Z" w16du:dateUtc="2024-10-27T07:57:00Z">
              <w:r w:rsidR="00581E94">
                <w:rPr>
                  <w:rFonts w:ascii="Times New Roman" w:hAnsi="Times New Roman" w:hint="eastAsia"/>
                  <w:color w:val="333333"/>
                  <w:sz w:val="24"/>
                  <w:szCs w:val="24"/>
                </w:rPr>
                <w:t>（</w:t>
              </w:r>
            </w:ins>
            <w:r w:rsidRPr="00D27375">
              <w:rPr>
                <w:rFonts w:ascii="Times New Roman" w:hAnsi="Times New Roman" w:hint="eastAsia"/>
                <w:color w:val="333333"/>
                <w:sz w:val="24"/>
                <w:szCs w:val="24"/>
              </w:rPr>
              <w:t>Wang et al.2023</w:t>
            </w:r>
            <w:ins w:id="2" w:author="Weishu Zhao" w:date="2024-10-27T15:57:00Z" w16du:dateUtc="2024-10-27T07:57:00Z">
              <w:r w:rsidR="00581E94">
                <w:rPr>
                  <w:rFonts w:ascii="Times New Roman" w:hAnsi="Times New Roman" w:hint="eastAsia"/>
                  <w:color w:val="333333"/>
                  <w:sz w:val="24"/>
                  <w:szCs w:val="24"/>
                </w:rPr>
                <w:t>）</w:t>
              </w:r>
            </w:ins>
            <w:r w:rsidRPr="00D27375">
              <w:rPr>
                <w:rFonts w:ascii="Times New Roman" w:hAnsi="Times New Roman" w:hint="eastAsia"/>
                <w:color w:val="333333"/>
                <w:sz w:val="24"/>
                <w:szCs w:val="24"/>
              </w:rPr>
              <w:t>的一篇原创研究显示南海</w:t>
            </w:r>
            <w:r w:rsidRPr="00D27375">
              <w:rPr>
                <w:rFonts w:ascii="Times New Roman" w:hAnsi="Times New Roman" w:hint="eastAsia"/>
                <w:color w:val="333333"/>
                <w:sz w:val="24"/>
                <w:szCs w:val="24"/>
              </w:rPr>
              <w:t>SiteF</w:t>
            </w:r>
            <w:r w:rsidRPr="00D27375">
              <w:rPr>
                <w:rFonts w:ascii="Times New Roman" w:hAnsi="Times New Roman" w:hint="eastAsia"/>
                <w:color w:val="333333"/>
                <w:sz w:val="24"/>
                <w:szCs w:val="24"/>
              </w:rPr>
              <w:t>区域的宏观动物基于网格计数和彼此的</w:t>
            </w:r>
            <w:r w:rsidRPr="00D27375">
              <w:rPr>
                <w:rFonts w:ascii="Times New Roman" w:hAnsi="Times New Roman" w:hint="eastAsia"/>
                <w:color w:val="333333"/>
                <w:sz w:val="24"/>
                <w:szCs w:val="24"/>
              </w:rPr>
              <w:t>Bray</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Curtis dissimilarity</w:t>
            </w:r>
            <w:r w:rsidRPr="00D27375">
              <w:rPr>
                <w:rFonts w:ascii="Times New Roman" w:hAnsi="Times New Roman" w:hint="eastAsia"/>
                <w:color w:val="333333"/>
                <w:sz w:val="24"/>
                <w:szCs w:val="24"/>
              </w:rPr>
              <w:t>相关性，并且给出了冷泉动物消耗甲烷量的经验公式（贻贝</w:t>
            </w:r>
            <w:r w:rsidRPr="00D27375">
              <w:rPr>
                <w:rFonts w:ascii="Times New Roman" w:hAnsi="Times New Roman" w:hint="eastAsia"/>
                <w:color w:val="333333"/>
                <w:sz w:val="24"/>
                <w:szCs w:val="24"/>
              </w:rPr>
              <w:t>G.platifons, R=5*21.2*W^(-0.19)/6,</w:t>
            </w:r>
            <w:r w:rsidRPr="00D27375">
              <w:rPr>
                <w:rFonts w:ascii="Times New Roman" w:hAnsi="Times New Roman" w:hint="eastAsia"/>
                <w:color w:val="333333"/>
                <w:sz w:val="24"/>
                <w:szCs w:val="24"/>
              </w:rPr>
              <w:t>潜铠虾</w:t>
            </w:r>
            <w:r w:rsidRPr="00D27375">
              <w:rPr>
                <w:rFonts w:ascii="Times New Roman" w:hAnsi="Times New Roman" w:hint="eastAsia"/>
                <w:color w:val="333333"/>
                <w:sz w:val="24"/>
                <w:szCs w:val="24"/>
              </w:rPr>
              <w:t xml:space="preserve"> </w:t>
            </w:r>
            <w:r w:rsidRPr="00D27375">
              <w:rPr>
                <w:rFonts w:ascii="Times New Roman" w:hAnsi="Times New Roman" w:hint="eastAsia"/>
                <w:color w:val="333333"/>
                <w:sz w:val="24"/>
                <w:szCs w:val="24"/>
              </w:rPr>
              <w:t>约为</w:t>
            </w:r>
            <w:r w:rsidRPr="00D27375">
              <w:rPr>
                <w:rFonts w:ascii="Times New Roman" w:hAnsi="Times New Roman" w:hint="eastAsia"/>
                <w:color w:val="333333"/>
                <w:sz w:val="24"/>
                <w:szCs w:val="24"/>
              </w:rPr>
              <w:t>1.98</w:t>
            </w:r>
            <w:r w:rsidRPr="00D27375">
              <w:rPr>
                <w:rFonts w:ascii="Times New Roman" w:hAnsi="Times New Roman" w:hint="eastAsia"/>
                <w:color w:val="333333"/>
                <w:sz w:val="24"/>
                <w:szCs w:val="24"/>
              </w:rPr>
              <w:t>μ</w:t>
            </w:r>
            <w:r w:rsidRPr="00D27375">
              <w:rPr>
                <w:rFonts w:ascii="Times New Roman" w:hAnsi="Times New Roman" w:hint="eastAsia"/>
                <w:color w:val="333333"/>
                <w:sz w:val="24"/>
                <w:szCs w:val="24"/>
              </w:rPr>
              <w:t>mol/h</w:t>
            </w:r>
            <w:r w:rsidRPr="00D27375">
              <w:rPr>
                <w:rFonts w:ascii="Times New Roman" w:hAnsi="Times New Roman" w:hint="eastAsia"/>
                <w:color w:val="333333"/>
                <w:sz w:val="24"/>
                <w:szCs w:val="24"/>
              </w:rPr>
              <w:t>），有一定的借鉴价值；而</w:t>
            </w:r>
            <w:r w:rsidRPr="00D27375">
              <w:rPr>
                <w:rFonts w:ascii="Times New Roman" w:hAnsi="Times New Roman" w:hint="eastAsia"/>
                <w:color w:val="333333"/>
                <w:sz w:val="24"/>
                <w:szCs w:val="24"/>
              </w:rPr>
              <w:t>O Konovalova et al.2024</w:t>
            </w:r>
            <w:r w:rsidRPr="00D27375">
              <w:rPr>
                <w:rFonts w:ascii="Times New Roman" w:hAnsi="Times New Roman" w:hint="eastAsia"/>
                <w:color w:val="333333"/>
                <w:sz w:val="24"/>
                <w:szCs w:val="24"/>
              </w:rPr>
              <w:t>的一篇基于北极圈海域海床的原创研究显示甲烷浓度与不同生物密度之间的关系模式很不一样，其采用的是</w:t>
            </w:r>
            <w:r w:rsidRPr="00D27375">
              <w:rPr>
                <w:rFonts w:ascii="Times New Roman" w:hAnsi="Times New Roman" w:hint="eastAsia"/>
                <w:color w:val="333333"/>
                <w:sz w:val="24"/>
                <w:szCs w:val="24"/>
              </w:rPr>
              <w:t>Spearman</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s P</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Chi</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R2</w:t>
            </w:r>
            <w:r w:rsidRPr="00D27375">
              <w:rPr>
                <w:rFonts w:ascii="Times New Roman" w:hAnsi="Times New Roman" w:hint="eastAsia"/>
                <w:color w:val="333333"/>
                <w:sz w:val="24"/>
                <w:szCs w:val="24"/>
              </w:rPr>
              <w:t>作为衡量相关性的指标。查阅其他不限于海床与相关性的论文，有些还采用了</w:t>
            </w:r>
            <w:r w:rsidRPr="00D27375">
              <w:rPr>
                <w:rFonts w:ascii="Times New Roman" w:hAnsi="Times New Roman" w:hint="eastAsia"/>
                <w:color w:val="333333"/>
                <w:sz w:val="24"/>
                <w:szCs w:val="24"/>
              </w:rPr>
              <w:t>Moran</w:t>
            </w:r>
            <w:r w:rsidRPr="00D27375">
              <w:rPr>
                <w:rFonts w:ascii="Times New Roman" w:hAnsi="Times New Roman" w:hint="eastAsia"/>
                <w:color w:val="333333"/>
                <w:sz w:val="24"/>
                <w:szCs w:val="24"/>
              </w:rPr>
              <w:t>指数来评估指定某指标</w:t>
            </w:r>
            <w:r w:rsidR="00B67477">
              <w:rPr>
                <w:rFonts w:ascii="Times New Roman" w:hAnsi="Times New Roman" w:hint="eastAsia"/>
                <w:color w:val="333333"/>
                <w:sz w:val="24"/>
                <w:szCs w:val="24"/>
              </w:rPr>
              <w:t>。</w:t>
            </w:r>
          </w:p>
          <w:p w14:paraId="19E40245" w14:textId="2FAF5A9E" w:rsidR="00756C5A" w:rsidRDefault="008C0696" w:rsidP="00756C5A">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有关海水分层采样数据的处理方面，</w:t>
            </w:r>
            <w:r w:rsidRPr="008C0696">
              <w:rPr>
                <w:rFonts w:ascii="Times New Roman" w:hAnsi="Times New Roman" w:hint="eastAsia"/>
                <w:color w:val="333333"/>
                <w:sz w:val="24"/>
                <w:szCs w:val="24"/>
              </w:rPr>
              <w:t>Rakowski</w:t>
            </w:r>
            <w:r w:rsidRPr="008C0696">
              <w:rPr>
                <w:rFonts w:ascii="Times New Roman" w:hAnsi="Times New Roman" w:hint="eastAsia"/>
                <w:color w:val="333333"/>
                <w:sz w:val="24"/>
                <w:szCs w:val="24"/>
              </w:rPr>
              <w:t>等（</w:t>
            </w:r>
            <w:r w:rsidRPr="008C0696">
              <w:rPr>
                <w:rFonts w:ascii="Times New Roman" w:hAnsi="Times New Roman" w:hint="eastAsia"/>
                <w:color w:val="333333"/>
                <w:sz w:val="24"/>
                <w:szCs w:val="24"/>
              </w:rPr>
              <w:t>2015</w:t>
            </w:r>
            <w:r w:rsidRPr="008C0696">
              <w:rPr>
                <w:rFonts w:ascii="Times New Roman" w:hAnsi="Times New Roman" w:hint="eastAsia"/>
                <w:color w:val="333333"/>
                <w:sz w:val="24"/>
                <w:szCs w:val="24"/>
              </w:rPr>
              <w:t>）的研究中，采用</w:t>
            </w:r>
            <w:r w:rsidRPr="008C0696">
              <w:rPr>
                <w:rFonts w:ascii="Times New Roman" w:hAnsi="Times New Roman" w:hint="eastAsia"/>
                <w:color w:val="333333"/>
                <w:sz w:val="24"/>
                <w:szCs w:val="24"/>
              </w:rPr>
              <w:t>Spearman</w:t>
            </w:r>
            <w:r w:rsidRPr="008C0696">
              <w:rPr>
                <w:rFonts w:ascii="Times New Roman" w:hAnsi="Times New Roman" w:hint="eastAsia"/>
                <w:color w:val="333333"/>
                <w:sz w:val="24"/>
                <w:szCs w:val="24"/>
              </w:rPr>
              <w:t>相关系数评估环境变量（如甲烷浓度、营养盐）与微生物丰度的关系，并使用非度量多维标度（</w:t>
            </w:r>
            <w:r w:rsidRPr="008C0696">
              <w:rPr>
                <w:rFonts w:ascii="Times New Roman" w:hAnsi="Times New Roman" w:hint="eastAsia"/>
                <w:color w:val="333333"/>
                <w:sz w:val="24"/>
                <w:szCs w:val="24"/>
              </w:rPr>
              <w:t>NMDS</w:t>
            </w:r>
            <w:r w:rsidRPr="008C0696">
              <w:rPr>
                <w:rFonts w:ascii="Times New Roman" w:hAnsi="Times New Roman" w:hint="eastAsia"/>
                <w:color w:val="333333"/>
                <w:sz w:val="24"/>
                <w:szCs w:val="24"/>
              </w:rPr>
              <w:t>）分析样本间的β多样性。此外，研究通过</w:t>
            </w:r>
            <w:r w:rsidRPr="008C0696">
              <w:rPr>
                <w:rFonts w:ascii="Times New Roman" w:hAnsi="Times New Roman" w:hint="eastAsia"/>
                <w:color w:val="333333"/>
                <w:sz w:val="24"/>
                <w:szCs w:val="24"/>
              </w:rPr>
              <w:t>Mann-Whitney U</w:t>
            </w:r>
            <w:r w:rsidRPr="008C0696">
              <w:rPr>
                <w:rFonts w:ascii="Times New Roman" w:hAnsi="Times New Roman" w:hint="eastAsia"/>
                <w:color w:val="333333"/>
                <w:sz w:val="24"/>
                <w:szCs w:val="24"/>
              </w:rPr>
              <w:t>检验比较不同甲烷浓度样本中的</w:t>
            </w:r>
            <w:r w:rsidRPr="008C0696">
              <w:rPr>
                <w:rFonts w:ascii="Times New Roman" w:hAnsi="Times New Roman" w:hint="eastAsia"/>
                <w:color w:val="333333"/>
                <w:sz w:val="24"/>
                <w:szCs w:val="24"/>
              </w:rPr>
              <w:t>OTU</w:t>
            </w:r>
            <w:r w:rsidRPr="008C0696">
              <w:rPr>
                <w:rFonts w:ascii="Times New Roman" w:hAnsi="Times New Roman" w:hint="eastAsia"/>
                <w:color w:val="333333"/>
                <w:sz w:val="24"/>
                <w:szCs w:val="24"/>
              </w:rPr>
              <w:t>丰度，从而深入解析了墨西哥湾水柱中微生物与甲烷的动态关系。</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w:instrText>
            </w:r>
            <w:r w:rsidR="00756C5A">
              <w:rPr>
                <w:rFonts w:ascii="Times New Roman" w:hAnsi="Times New Roman" w:hint="eastAsia"/>
                <w:color w:val="333333"/>
                <w:sz w:val="24"/>
                <w:szCs w:val="24"/>
              </w:rPr>
              <w:instrText>REF _Ref180006088 \r \h</w:instrText>
            </w:r>
            <w:r w:rsidR="00756C5A">
              <w:rPr>
                <w:rFonts w:ascii="Times New Roman" w:hAnsi="Times New Roman"/>
                <w:color w:val="333333"/>
                <w:sz w:val="24"/>
                <w:szCs w:val="24"/>
              </w:rPr>
              <w:instrText xml:space="preserve">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8</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r w:rsidRPr="008C0696">
              <w:rPr>
                <w:rFonts w:ascii="Times New Roman" w:hAnsi="Times New Roman"/>
                <w:color w:val="333333"/>
                <w:sz w:val="24"/>
                <w:szCs w:val="24"/>
              </w:rPr>
              <w:t>Pati</w:t>
            </w:r>
            <w:r w:rsidRPr="008C0696">
              <w:rPr>
                <w:rFonts w:ascii="Times New Roman" w:hAnsi="Times New Roman"/>
                <w:color w:val="333333"/>
                <w:sz w:val="24"/>
                <w:szCs w:val="24"/>
              </w:rPr>
              <w:t>等（</w:t>
            </w:r>
            <w:r w:rsidRPr="008C0696">
              <w:rPr>
                <w:rFonts w:ascii="Times New Roman" w:hAnsi="Times New Roman"/>
                <w:color w:val="333333"/>
                <w:sz w:val="24"/>
                <w:szCs w:val="24"/>
              </w:rPr>
              <w:t>2014</w:t>
            </w:r>
            <w:r w:rsidRPr="008C0696">
              <w:rPr>
                <w:rFonts w:ascii="Times New Roman" w:hAnsi="Times New Roman"/>
                <w:color w:val="333333"/>
                <w:sz w:val="24"/>
                <w:szCs w:val="24"/>
              </w:rPr>
              <w:t>）在研究中采用了多种多变量统计技术来评估印度维沙卡帕特南沿海水域的水质，主要包括聚类分析（</w:t>
            </w:r>
            <w:r w:rsidRPr="008C0696">
              <w:rPr>
                <w:rFonts w:ascii="Times New Roman" w:hAnsi="Times New Roman"/>
                <w:color w:val="333333"/>
                <w:sz w:val="24"/>
                <w:szCs w:val="24"/>
              </w:rPr>
              <w:t>CA</w:t>
            </w:r>
            <w:r w:rsidRPr="008C0696">
              <w:rPr>
                <w:rFonts w:ascii="Times New Roman" w:hAnsi="Times New Roman"/>
                <w:color w:val="333333"/>
                <w:sz w:val="24"/>
                <w:szCs w:val="24"/>
              </w:rPr>
              <w:t>）和判别分析（</w:t>
            </w:r>
            <w:r w:rsidRPr="008C0696">
              <w:rPr>
                <w:rFonts w:ascii="Times New Roman" w:hAnsi="Times New Roman"/>
                <w:color w:val="333333"/>
                <w:sz w:val="24"/>
                <w:szCs w:val="24"/>
              </w:rPr>
              <w:t>DA</w:t>
            </w:r>
            <w:r w:rsidRPr="008C0696">
              <w:rPr>
                <w:rFonts w:ascii="Times New Roman" w:hAnsi="Times New Roman"/>
                <w:color w:val="333333"/>
                <w:sz w:val="24"/>
                <w:szCs w:val="24"/>
              </w:rPr>
              <w:t>），以开发水质指数（</w:t>
            </w:r>
            <w:r w:rsidRPr="008C0696">
              <w:rPr>
                <w:rFonts w:ascii="Times New Roman" w:hAnsi="Times New Roman"/>
                <w:color w:val="333333"/>
                <w:sz w:val="24"/>
                <w:szCs w:val="24"/>
              </w:rPr>
              <w:t>WQI</w:t>
            </w:r>
            <w:r w:rsidRPr="008C0696">
              <w:rPr>
                <w:rFonts w:ascii="Times New Roman" w:hAnsi="Times New Roman"/>
                <w:color w:val="333333"/>
                <w:sz w:val="24"/>
                <w:szCs w:val="24"/>
              </w:rPr>
              <w:t>）。通过</w:t>
            </w:r>
            <w:r w:rsidRPr="008C0696">
              <w:rPr>
                <w:rFonts w:ascii="Times New Roman" w:hAnsi="Times New Roman"/>
                <w:color w:val="333333"/>
                <w:sz w:val="24"/>
                <w:szCs w:val="24"/>
              </w:rPr>
              <w:t>CA</w:t>
            </w:r>
            <w:r w:rsidRPr="008C0696">
              <w:rPr>
                <w:rFonts w:ascii="Times New Roman" w:hAnsi="Times New Roman"/>
                <w:color w:val="333333"/>
                <w:sz w:val="24"/>
                <w:szCs w:val="24"/>
              </w:rPr>
              <w:t>，研究将水质数据分为三个主要组，揭示了水样之间的相似性，并通过构建树状图提供了可视化的分组信息。此外，研究还使用了主成分分析（</w:t>
            </w:r>
            <w:r w:rsidRPr="008C0696">
              <w:rPr>
                <w:rFonts w:ascii="Times New Roman" w:hAnsi="Times New Roman"/>
                <w:color w:val="333333"/>
                <w:sz w:val="24"/>
                <w:szCs w:val="24"/>
              </w:rPr>
              <w:t>PCA</w:t>
            </w:r>
            <w:r w:rsidRPr="008C0696">
              <w:rPr>
                <w:rFonts w:ascii="Times New Roman" w:hAnsi="Times New Roman"/>
                <w:color w:val="333333"/>
                <w:sz w:val="24"/>
                <w:szCs w:val="24"/>
              </w:rPr>
              <w:t>）和因子分析（</w:t>
            </w:r>
            <w:r w:rsidRPr="008C0696">
              <w:rPr>
                <w:rFonts w:ascii="Times New Roman" w:hAnsi="Times New Roman"/>
                <w:color w:val="333333"/>
                <w:sz w:val="24"/>
                <w:szCs w:val="24"/>
              </w:rPr>
              <w:t>FA</w:t>
            </w:r>
            <w:r w:rsidRPr="008C0696">
              <w:rPr>
                <w:rFonts w:ascii="Times New Roman" w:hAnsi="Times New Roman"/>
                <w:color w:val="333333"/>
                <w:sz w:val="24"/>
                <w:szCs w:val="24"/>
              </w:rPr>
              <w:t>），以更好地理解水质参数之间的复杂关系。</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REF _Ref180006099 \r \h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9</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r w:rsidR="00756C5A" w:rsidRPr="00756C5A">
              <w:rPr>
                <w:rFonts w:ascii="Times New Roman" w:hAnsi="Times New Roman"/>
                <w:color w:val="333333"/>
                <w:sz w:val="24"/>
                <w:szCs w:val="24"/>
              </w:rPr>
              <w:t>在</w:t>
            </w:r>
            <w:r w:rsidR="00756C5A" w:rsidRPr="00756C5A">
              <w:rPr>
                <w:rFonts w:ascii="Times New Roman" w:hAnsi="Times New Roman"/>
                <w:color w:val="333333"/>
                <w:sz w:val="24"/>
                <w:szCs w:val="24"/>
              </w:rPr>
              <w:t>Ratnam</w:t>
            </w:r>
            <w:r w:rsidR="00756C5A" w:rsidRPr="00756C5A">
              <w:rPr>
                <w:rFonts w:ascii="Times New Roman" w:hAnsi="Times New Roman"/>
                <w:color w:val="333333"/>
                <w:sz w:val="24"/>
                <w:szCs w:val="24"/>
              </w:rPr>
              <w:t>等（</w:t>
            </w:r>
            <w:r w:rsidR="00756C5A" w:rsidRPr="00756C5A">
              <w:rPr>
                <w:rFonts w:ascii="Times New Roman" w:hAnsi="Times New Roman"/>
                <w:color w:val="333333"/>
                <w:sz w:val="24"/>
                <w:szCs w:val="24"/>
              </w:rPr>
              <w:t>2022</w:t>
            </w:r>
            <w:r w:rsidR="00756C5A" w:rsidRPr="00756C5A">
              <w:rPr>
                <w:rFonts w:ascii="Times New Roman" w:hAnsi="Times New Roman"/>
                <w:color w:val="333333"/>
                <w:sz w:val="24"/>
                <w:szCs w:val="24"/>
              </w:rPr>
              <w:t>）的研究中，采用了多种多变量统计技术来评估印度南部</w:t>
            </w:r>
            <w:r w:rsidR="00756C5A" w:rsidRPr="00756C5A">
              <w:rPr>
                <w:rFonts w:ascii="Times New Roman" w:hAnsi="Times New Roman"/>
                <w:color w:val="333333"/>
                <w:sz w:val="24"/>
                <w:szCs w:val="24"/>
              </w:rPr>
              <w:t>Nellore</w:t>
            </w:r>
            <w:r w:rsidR="00756C5A" w:rsidRPr="00756C5A">
              <w:rPr>
                <w:rFonts w:ascii="Times New Roman" w:hAnsi="Times New Roman"/>
                <w:color w:val="333333"/>
                <w:sz w:val="24"/>
                <w:szCs w:val="24"/>
              </w:rPr>
              <w:t>沿海水域的理化特征。研究通过聚类分析（</w:t>
            </w:r>
            <w:r w:rsidR="00756C5A" w:rsidRPr="00756C5A">
              <w:rPr>
                <w:rFonts w:ascii="Times New Roman" w:hAnsi="Times New Roman"/>
                <w:color w:val="333333"/>
                <w:sz w:val="24"/>
                <w:szCs w:val="24"/>
              </w:rPr>
              <w:t>CA</w:t>
            </w:r>
            <w:r w:rsidR="00756C5A" w:rsidRPr="00756C5A">
              <w:rPr>
                <w:rFonts w:ascii="Times New Roman" w:hAnsi="Times New Roman"/>
                <w:color w:val="333333"/>
                <w:sz w:val="24"/>
                <w:szCs w:val="24"/>
              </w:rPr>
              <w:t>）和非度量多维标度（</w:t>
            </w:r>
            <w:r w:rsidR="00756C5A" w:rsidRPr="00756C5A">
              <w:rPr>
                <w:rFonts w:ascii="Times New Roman" w:hAnsi="Times New Roman"/>
                <w:color w:val="333333"/>
                <w:sz w:val="24"/>
                <w:szCs w:val="24"/>
              </w:rPr>
              <w:t>NMDS</w:t>
            </w:r>
            <w:r w:rsidR="00756C5A" w:rsidRPr="00756C5A">
              <w:rPr>
                <w:rFonts w:ascii="Times New Roman" w:hAnsi="Times New Roman"/>
                <w:color w:val="333333"/>
                <w:sz w:val="24"/>
                <w:szCs w:val="24"/>
              </w:rPr>
              <w:t>）对五个采样站的水质数据进行分析。研究</w:t>
            </w:r>
            <w:r w:rsidR="00756C5A">
              <w:rPr>
                <w:rFonts w:ascii="Times New Roman" w:hAnsi="Times New Roman" w:hint="eastAsia"/>
                <w:color w:val="333333"/>
                <w:sz w:val="24"/>
                <w:szCs w:val="24"/>
              </w:rPr>
              <w:t>同样</w:t>
            </w:r>
            <w:r w:rsidR="00756C5A" w:rsidRPr="00756C5A">
              <w:rPr>
                <w:rFonts w:ascii="Times New Roman" w:hAnsi="Times New Roman"/>
                <w:color w:val="333333"/>
                <w:sz w:val="24"/>
                <w:szCs w:val="24"/>
              </w:rPr>
              <w:t>使用了因子分析（</w:t>
            </w:r>
            <w:r w:rsidR="00756C5A" w:rsidRPr="00756C5A">
              <w:rPr>
                <w:rFonts w:ascii="Times New Roman" w:hAnsi="Times New Roman"/>
                <w:color w:val="333333"/>
                <w:sz w:val="24"/>
                <w:szCs w:val="24"/>
              </w:rPr>
              <w:t>FA</w:t>
            </w:r>
            <w:r w:rsidR="00756C5A" w:rsidRPr="00756C5A">
              <w:rPr>
                <w:rFonts w:ascii="Times New Roman" w:hAnsi="Times New Roman"/>
                <w:color w:val="333333"/>
                <w:sz w:val="24"/>
                <w:szCs w:val="24"/>
              </w:rPr>
              <w:t>）来确定影响水质的关键因素</w:t>
            </w:r>
            <w:r w:rsidR="00756C5A">
              <w:rPr>
                <w:rFonts w:ascii="Times New Roman" w:hAnsi="Times New Roman" w:hint="eastAsia"/>
                <w:color w:val="333333"/>
                <w:sz w:val="24"/>
                <w:szCs w:val="24"/>
              </w:rPr>
              <w:t>，并运用</w:t>
            </w:r>
            <w:r w:rsidR="00756C5A" w:rsidRPr="00756C5A">
              <w:rPr>
                <w:rFonts w:ascii="Times New Roman" w:hAnsi="Times New Roman"/>
                <w:color w:val="333333"/>
                <w:sz w:val="24"/>
                <w:szCs w:val="24"/>
              </w:rPr>
              <w:t>单因素方差分析（</w:t>
            </w:r>
            <w:r w:rsidR="00756C5A" w:rsidRPr="00756C5A">
              <w:rPr>
                <w:rFonts w:ascii="Times New Roman" w:hAnsi="Times New Roman"/>
                <w:color w:val="333333"/>
                <w:sz w:val="24"/>
                <w:szCs w:val="24"/>
              </w:rPr>
              <w:t>ANOVA</w:t>
            </w:r>
            <w:r w:rsidR="00756C5A" w:rsidRPr="00756C5A">
              <w:rPr>
                <w:rFonts w:ascii="Times New Roman" w:hAnsi="Times New Roman"/>
                <w:color w:val="333333"/>
                <w:sz w:val="24"/>
                <w:szCs w:val="24"/>
              </w:rPr>
              <w:t>）和箱形图来辅助验证多变量结果，进一步支持了研究的发现</w:t>
            </w:r>
            <w:r w:rsidR="00756C5A" w:rsidRPr="00756C5A">
              <w:rPr>
                <w:rFonts w:ascii="Times New Roman" w:hAnsi="Times New Roman"/>
                <w:color w:val="333333"/>
                <w:sz w:val="24"/>
                <w:szCs w:val="24"/>
              </w:rPr>
              <w:t>​</w:t>
            </w:r>
            <w:r w:rsidR="00756C5A" w:rsidRPr="00756C5A">
              <w:rPr>
                <w:rFonts w:ascii="Times New Roman" w:hAnsi="Times New Roman"/>
                <w:color w:val="333333"/>
                <w:sz w:val="24"/>
                <w:szCs w:val="24"/>
              </w:rPr>
              <w:t>。</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REF _Ref180006104 \r \h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10</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p>
          <w:p w14:paraId="577C2E2F" w14:textId="1CEA9DCB" w:rsidR="00D27375" w:rsidRDefault="00D27375" w:rsidP="00756C5A">
            <w:pPr>
              <w:snapToGrid w:val="0"/>
              <w:spacing w:beforeLines="50" w:before="156" w:afterLines="50" w:after="156" w:line="300" w:lineRule="auto"/>
              <w:ind w:firstLineChars="200" w:firstLine="480"/>
              <w:rPr>
                <w:rFonts w:ascii="Times New Roman" w:hAnsi="Times New Roman"/>
                <w:color w:val="333333"/>
                <w:sz w:val="24"/>
                <w:szCs w:val="24"/>
              </w:rPr>
            </w:pPr>
            <w:r w:rsidRPr="00D27375">
              <w:rPr>
                <w:rFonts w:ascii="Times New Roman" w:hAnsi="Times New Roman" w:hint="eastAsia"/>
                <w:color w:val="333333"/>
                <w:sz w:val="24"/>
                <w:szCs w:val="24"/>
              </w:rPr>
              <w:t>目前对冷泉的研究主要集中于其出现的位置、形成的地理化学过程，且证明冷泉附近生态系统在群落构成和生物多样性方面有所不同。对冷泉附近的生态系统，包括巨型动物和微生物群落，仅处于调查的开始阶段。虽然对</w:t>
            </w:r>
            <w:r w:rsidRPr="00D27375">
              <w:rPr>
                <w:rFonts w:ascii="Times New Roman" w:hAnsi="Times New Roman" w:hint="eastAsia"/>
                <w:color w:val="333333"/>
                <w:sz w:val="24"/>
                <w:szCs w:val="24"/>
              </w:rPr>
              <w:t>SCS</w:t>
            </w:r>
            <w:r w:rsidRPr="00D27375">
              <w:rPr>
                <w:rFonts w:ascii="Times New Roman" w:hAnsi="Times New Roman" w:hint="eastAsia"/>
                <w:color w:val="333333"/>
                <w:sz w:val="24"/>
                <w:szCs w:val="24"/>
              </w:rPr>
              <w:t>微生物生态系</w:t>
            </w:r>
            <w:r w:rsidRPr="00D27375">
              <w:rPr>
                <w:rFonts w:ascii="Times New Roman" w:hAnsi="Times New Roman" w:hint="eastAsia"/>
                <w:color w:val="333333"/>
                <w:sz w:val="24"/>
                <w:szCs w:val="24"/>
              </w:rPr>
              <w:lastRenderedPageBreak/>
              <w:t>统的有限研究发现了一些可能在甲烷代谢中发挥重要作用的地方性生态型，但大部分研究都仅止于描述和定性的阶段，对深海冷泉喷发对周边及上层海水生物影响尚缺少量化的研究。</w:t>
            </w:r>
          </w:p>
          <w:p w14:paraId="6BE5E8B2" w14:textId="4D1FB80D" w:rsidR="00D27375" w:rsidRPr="00756C5A" w:rsidRDefault="00D27375" w:rsidP="00756C5A">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本项目将借助视频及其它相关数据，绘制海底生境地图，</w:t>
            </w:r>
            <w:r w:rsidRPr="00D27375">
              <w:rPr>
                <w:rFonts w:ascii="Times New Roman" w:hAnsi="Times New Roman" w:hint="eastAsia"/>
                <w:color w:val="333333"/>
                <w:sz w:val="24"/>
                <w:szCs w:val="24"/>
              </w:rPr>
              <w:t>量化分析深海冷泉喷发对周边及上层海水生物密度的影响</w:t>
            </w:r>
            <w:r>
              <w:rPr>
                <w:rFonts w:ascii="Times New Roman" w:hAnsi="Times New Roman" w:hint="eastAsia"/>
                <w:color w:val="333333"/>
                <w:sz w:val="24"/>
                <w:szCs w:val="24"/>
              </w:rPr>
              <w:t>，填补这一领域相关研究的空白，并服务于我国建设海洋强国的目标，推进南海大开发的进程</w:t>
            </w:r>
            <w:r w:rsidRPr="00D27375">
              <w:rPr>
                <w:rFonts w:ascii="Times New Roman" w:hAnsi="Times New Roman" w:hint="eastAsia"/>
                <w:color w:val="333333"/>
                <w:sz w:val="24"/>
                <w:szCs w:val="24"/>
              </w:rPr>
              <w:t>。</w:t>
            </w:r>
          </w:p>
          <w:p w14:paraId="14C89C71" w14:textId="77777777" w:rsidR="00681F69" w:rsidRPr="002B1B0C" w:rsidRDefault="00681F69" w:rsidP="00427FAE">
            <w:pPr>
              <w:snapToGrid w:val="0"/>
              <w:spacing w:beforeLines="50" w:before="156" w:afterLines="50" w:after="156" w:line="300" w:lineRule="auto"/>
              <w:rPr>
                <w:rFonts w:ascii="宋体" w:hAnsi="宋体"/>
                <w:b/>
                <w:bCs/>
                <w:sz w:val="24"/>
              </w:rPr>
            </w:pPr>
          </w:p>
          <w:p w14:paraId="5EED95AD" w14:textId="77777777" w:rsidR="009D68FC" w:rsidRPr="009D68FC" w:rsidRDefault="009D68FC" w:rsidP="009D68FC">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3" w:name="_Ref180002971"/>
            <w:r w:rsidRPr="009D68FC">
              <w:rPr>
                <w:rFonts w:ascii="Times New Roman" w:hAnsi="Times New Roman"/>
                <w:szCs w:val="21"/>
              </w:rPr>
              <w:t xml:space="preserve">Zheng, Dashun, </w:t>
            </w:r>
            <w:r w:rsidRPr="009D68FC">
              <w:rPr>
                <w:rFonts w:ascii="Times New Roman" w:hAnsi="Times New Roman"/>
                <w:szCs w:val="21"/>
              </w:rPr>
              <w:t>等</w:t>
            </w:r>
            <w:r w:rsidRPr="009D68FC">
              <w:rPr>
                <w:rFonts w:ascii="Times New Roman" w:hAnsi="Times New Roman"/>
                <w:szCs w:val="21"/>
              </w:rPr>
              <w:t xml:space="preserve">. </w:t>
            </w:r>
            <w:r w:rsidRPr="009D68FC">
              <w:rPr>
                <w:rFonts w:ascii="Times New Roman" w:hAnsi="Times New Roman"/>
                <w:szCs w:val="21"/>
              </w:rPr>
              <w:t>《</w:t>
            </w:r>
            <w:r w:rsidRPr="009D68FC">
              <w:rPr>
                <w:rFonts w:ascii="Times New Roman" w:hAnsi="Times New Roman"/>
                <w:szCs w:val="21"/>
              </w:rPr>
              <w:t>UbceNet: An Underwater Image Enhancement Network for Processing Underwater Images</w:t>
            </w:r>
            <w:r w:rsidRPr="009D68FC">
              <w:rPr>
                <w:rFonts w:ascii="Times New Roman" w:hAnsi="Times New Roman"/>
                <w:szCs w:val="21"/>
              </w:rPr>
              <w:t>》</w:t>
            </w:r>
            <w:r w:rsidRPr="009D68FC">
              <w:rPr>
                <w:rFonts w:ascii="Times New Roman" w:hAnsi="Times New Roman"/>
                <w:szCs w:val="21"/>
              </w:rPr>
              <w:t xml:space="preserve">. 2023 9th International Conference on Computer and Communications (ICCC), 2023, </w:t>
            </w:r>
            <w:r w:rsidRPr="009D68FC">
              <w:rPr>
                <w:rFonts w:ascii="Times New Roman" w:hAnsi="Times New Roman"/>
                <w:szCs w:val="21"/>
              </w:rPr>
              <w:t>页</w:t>
            </w:r>
            <w:r w:rsidRPr="009D68FC">
              <w:rPr>
                <w:rFonts w:ascii="Times New Roman" w:hAnsi="Times New Roman"/>
                <w:szCs w:val="21"/>
              </w:rPr>
              <w:t xml:space="preserve"> 1896–900. IEEE Xplore, https://doi.org/10.1109/ICCC59590.2023.10507269.</w:t>
            </w:r>
            <w:bookmarkEnd w:id="3"/>
          </w:p>
          <w:p w14:paraId="56A1A049" w14:textId="77777777" w:rsidR="009D68FC" w:rsidRPr="009D68FC" w:rsidRDefault="009D68FC" w:rsidP="009D68FC">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4" w:name="_Ref180002984"/>
            <w:r w:rsidRPr="009D68FC">
              <w:rPr>
                <w:rFonts w:ascii="Times New Roman" w:hAnsi="Times New Roman"/>
                <w:szCs w:val="21"/>
              </w:rPr>
              <w:t xml:space="preserve">Salvi, Joaquim, </w:t>
            </w:r>
            <w:r w:rsidRPr="009D68FC">
              <w:rPr>
                <w:rFonts w:ascii="Times New Roman" w:hAnsi="Times New Roman"/>
                <w:szCs w:val="21"/>
              </w:rPr>
              <w:t>等</w:t>
            </w:r>
            <w:r w:rsidRPr="009D68FC">
              <w:rPr>
                <w:rFonts w:ascii="Times New Roman" w:hAnsi="Times New Roman"/>
                <w:szCs w:val="21"/>
              </w:rPr>
              <w:t xml:space="preserve">. </w:t>
            </w:r>
            <w:r w:rsidRPr="009D68FC">
              <w:rPr>
                <w:rFonts w:ascii="Times New Roman" w:hAnsi="Times New Roman"/>
                <w:szCs w:val="21"/>
              </w:rPr>
              <w:t>《</w:t>
            </w:r>
            <w:r w:rsidRPr="009D68FC">
              <w:rPr>
                <w:rFonts w:ascii="Times New Roman" w:hAnsi="Times New Roman"/>
                <w:szCs w:val="21"/>
              </w:rPr>
              <w:t>Visual SLAM for 3D large-scale seabed acquisition employing underwater vehicles</w:t>
            </w:r>
            <w:r w:rsidRPr="009D68FC">
              <w:rPr>
                <w:rFonts w:ascii="Times New Roman" w:hAnsi="Times New Roman"/>
                <w:szCs w:val="21"/>
              </w:rPr>
              <w:t>》</w:t>
            </w:r>
            <w:r w:rsidRPr="009D68FC">
              <w:rPr>
                <w:rFonts w:ascii="Times New Roman" w:hAnsi="Times New Roman"/>
                <w:szCs w:val="21"/>
              </w:rPr>
              <w:t xml:space="preserve">. 2008 IEEE/RSJ International Conference on Intelligent Robots and Systems, 2008, </w:t>
            </w:r>
            <w:r w:rsidRPr="009D68FC">
              <w:rPr>
                <w:rFonts w:ascii="Times New Roman" w:hAnsi="Times New Roman"/>
                <w:szCs w:val="21"/>
              </w:rPr>
              <w:t>页</w:t>
            </w:r>
            <w:r w:rsidRPr="009D68FC">
              <w:rPr>
                <w:rFonts w:ascii="Times New Roman" w:hAnsi="Times New Roman"/>
                <w:szCs w:val="21"/>
              </w:rPr>
              <w:t xml:space="preserve"> 1011–16. IEEE Xplore, https://doi.org/10.1109/IROS.2008.4650627.</w:t>
            </w:r>
            <w:bookmarkEnd w:id="4"/>
          </w:p>
          <w:p w14:paraId="4BAD71A7" w14:textId="342A1480" w:rsidR="00C1052B" w:rsidRDefault="00C1052B"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5" w:name="_Ref180002994"/>
            <w:r w:rsidRPr="009D68FC">
              <w:rPr>
                <w:rFonts w:ascii="Times New Roman" w:hAnsi="Times New Roman"/>
                <w:szCs w:val="21"/>
              </w:rPr>
              <w:t xml:space="preserve">Bullinger, Sebastian, </w:t>
            </w:r>
            <w:r w:rsidRPr="009D68FC">
              <w:rPr>
                <w:rFonts w:ascii="Times New Roman" w:hAnsi="Times New Roman"/>
                <w:szCs w:val="21"/>
              </w:rPr>
              <w:t>等</w:t>
            </w:r>
            <w:r w:rsidRPr="009D68FC">
              <w:rPr>
                <w:rFonts w:ascii="Times New Roman" w:hAnsi="Times New Roman"/>
                <w:szCs w:val="21"/>
              </w:rPr>
              <w:t>. 3D Surface Reconstruction From Multi-Date Satellite Images. arXiv:2102.02502, arXiv, 2021</w:t>
            </w:r>
            <w:r w:rsidRPr="009D68FC">
              <w:rPr>
                <w:rFonts w:ascii="Times New Roman" w:hAnsi="Times New Roman"/>
                <w:szCs w:val="21"/>
              </w:rPr>
              <w:t>年</w:t>
            </w:r>
            <w:r w:rsidRPr="009D68FC">
              <w:rPr>
                <w:rFonts w:ascii="Times New Roman" w:hAnsi="Times New Roman"/>
                <w:szCs w:val="21"/>
              </w:rPr>
              <w:t>4</w:t>
            </w:r>
            <w:r w:rsidRPr="009D68FC">
              <w:rPr>
                <w:rFonts w:ascii="Times New Roman" w:hAnsi="Times New Roman"/>
                <w:szCs w:val="21"/>
              </w:rPr>
              <w:t>月</w:t>
            </w:r>
            <w:r w:rsidRPr="009D68FC">
              <w:rPr>
                <w:rFonts w:ascii="Times New Roman" w:hAnsi="Times New Roman"/>
                <w:szCs w:val="21"/>
              </w:rPr>
              <w:t>3</w:t>
            </w:r>
            <w:r w:rsidRPr="009D68FC">
              <w:rPr>
                <w:rFonts w:ascii="Times New Roman" w:hAnsi="Times New Roman"/>
                <w:szCs w:val="21"/>
              </w:rPr>
              <w:t>日</w:t>
            </w:r>
            <w:r w:rsidRPr="009D68FC">
              <w:rPr>
                <w:rFonts w:ascii="Times New Roman" w:hAnsi="Times New Roman"/>
                <w:szCs w:val="21"/>
              </w:rPr>
              <w:t xml:space="preserve">. arXiv.org, </w:t>
            </w:r>
            <w:hyperlink r:id="rId13" w:history="1">
              <w:r w:rsidR="008C0696" w:rsidRPr="003C0916">
                <w:rPr>
                  <w:rStyle w:val="a8"/>
                  <w:rFonts w:ascii="Times New Roman" w:hAnsi="Times New Roman"/>
                  <w:szCs w:val="21"/>
                </w:rPr>
                <w:t>https://doi.org/10.48550/arXiv.2102.02502</w:t>
              </w:r>
            </w:hyperlink>
            <w:r w:rsidRPr="009D68FC">
              <w:rPr>
                <w:rFonts w:ascii="Times New Roman" w:hAnsi="Times New Roman"/>
                <w:szCs w:val="21"/>
              </w:rPr>
              <w:t>.</w:t>
            </w:r>
            <w:bookmarkEnd w:id="5"/>
          </w:p>
          <w:p w14:paraId="194B7987" w14:textId="2DB461EE"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6" w:name="_Ref180077260"/>
            <w:r w:rsidRPr="00F50711">
              <w:rPr>
                <w:rFonts w:ascii="Times New Roman" w:hAnsi="Times New Roman"/>
                <w:szCs w:val="21"/>
              </w:rPr>
              <w:t>Radford, A., et al. (2021). Learning Transferable Visual Models From Natural Language Supervision. Proceedings of Machine Learning Research.</w:t>
            </w:r>
            <w:bookmarkEnd w:id="6"/>
          </w:p>
          <w:p w14:paraId="7559F142" w14:textId="053C2A92"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7" w:name="_Ref180077294"/>
            <w:r w:rsidRPr="00F50711">
              <w:rPr>
                <w:rFonts w:ascii="Times New Roman" w:hAnsi="Times New Roman"/>
                <w:szCs w:val="21"/>
              </w:rPr>
              <w:t>Jia, C., et al. (2021). Scaling Up Visual and Vision-Language Representation Learning With Noisy Text Supervision. Proceedings of Machine Learning Research.</w:t>
            </w:r>
            <w:bookmarkEnd w:id="7"/>
          </w:p>
          <w:p w14:paraId="79348C94" w14:textId="472C74E6"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8" w:name="_Ref180077350"/>
            <w:r w:rsidRPr="00F50711">
              <w:rPr>
                <w:rFonts w:ascii="Times New Roman" w:hAnsi="Times New Roman"/>
                <w:szCs w:val="21"/>
              </w:rPr>
              <w:t>Ren, S., et al. (2015). Faster R-CNN: Towards real-time object detection with region proposal networks. Advances in Neural Information Processing Systems.</w:t>
            </w:r>
            <w:bookmarkEnd w:id="8"/>
          </w:p>
          <w:p w14:paraId="13005395" w14:textId="5544913E"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9" w:name="_Ref180077398"/>
            <w:r w:rsidRPr="00F50711">
              <w:rPr>
                <w:rFonts w:ascii="Times New Roman" w:hAnsi="Times New Roman"/>
                <w:szCs w:val="21"/>
              </w:rPr>
              <w:t>Liu, W., et al. (2016). SSD: Single shot multibox detector. Lecture Notes in Computer Science (including subseries Lecture Notes in Artificial Intelligence and Lecture Notes in Bioinformatics). 9905 LNCS: 21-37.</w:t>
            </w:r>
            <w:bookmarkEnd w:id="9"/>
          </w:p>
          <w:p w14:paraId="4399FC30" w14:textId="26A9D17A" w:rsidR="008C0696" w:rsidRDefault="008C0696"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10" w:name="_Ref180006088"/>
            <w:r w:rsidRPr="008C0696">
              <w:rPr>
                <w:rFonts w:ascii="Times New Roman" w:hAnsi="Times New Roman" w:hint="eastAsia"/>
                <w:szCs w:val="21"/>
              </w:rPr>
              <w:t xml:space="preserve">Rakowski, Chrisoulla, </w:t>
            </w:r>
            <w:r w:rsidRPr="008C0696">
              <w:rPr>
                <w:rFonts w:ascii="Times New Roman" w:hAnsi="Times New Roman" w:hint="eastAsia"/>
                <w:szCs w:val="21"/>
              </w:rPr>
              <w:t>等</w:t>
            </w:r>
            <w:r w:rsidRPr="008C0696">
              <w:rPr>
                <w:rFonts w:ascii="Times New Roman" w:hAnsi="Times New Roman" w:hint="eastAsia"/>
                <w:szCs w:val="21"/>
              </w:rPr>
              <w:t xml:space="preserve">. </w:t>
            </w:r>
            <w:r w:rsidRPr="008C0696">
              <w:rPr>
                <w:rFonts w:ascii="Times New Roman" w:hAnsi="Times New Roman" w:hint="eastAsia"/>
                <w:szCs w:val="21"/>
              </w:rPr>
              <w:t>《</w:t>
            </w:r>
            <w:r w:rsidRPr="008C0696">
              <w:rPr>
                <w:rFonts w:ascii="Times New Roman" w:hAnsi="Times New Roman" w:hint="eastAsia"/>
                <w:szCs w:val="21"/>
              </w:rPr>
              <w:t>Methane and Microbial Dynamics in the Gulf of Mexico Water Column</w:t>
            </w:r>
            <w:r w:rsidRPr="008C0696">
              <w:rPr>
                <w:rFonts w:ascii="Times New Roman" w:hAnsi="Times New Roman" w:hint="eastAsia"/>
                <w:szCs w:val="21"/>
              </w:rPr>
              <w:t>》</w:t>
            </w:r>
            <w:r w:rsidRPr="008C0696">
              <w:rPr>
                <w:rFonts w:ascii="Times New Roman" w:hAnsi="Times New Roman" w:hint="eastAsia"/>
                <w:szCs w:val="21"/>
              </w:rPr>
              <w:t xml:space="preserve">. Frontiers in Marine Science, </w:t>
            </w:r>
            <w:r w:rsidRPr="008C0696">
              <w:rPr>
                <w:rFonts w:ascii="Times New Roman" w:hAnsi="Times New Roman" w:hint="eastAsia"/>
                <w:szCs w:val="21"/>
              </w:rPr>
              <w:t>卷</w:t>
            </w:r>
            <w:r w:rsidRPr="008C0696">
              <w:rPr>
                <w:rFonts w:ascii="Times New Roman" w:hAnsi="Times New Roman" w:hint="eastAsia"/>
                <w:szCs w:val="21"/>
              </w:rPr>
              <w:t xml:space="preserve"> 2, 2015</w:t>
            </w:r>
            <w:r w:rsidRPr="008C0696">
              <w:rPr>
                <w:rFonts w:ascii="Times New Roman" w:hAnsi="Times New Roman" w:hint="eastAsia"/>
                <w:szCs w:val="21"/>
              </w:rPr>
              <w:t>年</w:t>
            </w:r>
            <w:r w:rsidRPr="008C0696">
              <w:rPr>
                <w:rFonts w:ascii="Times New Roman" w:hAnsi="Times New Roman" w:hint="eastAsia"/>
                <w:szCs w:val="21"/>
              </w:rPr>
              <w:t>9</w:t>
            </w:r>
            <w:r w:rsidRPr="008C0696">
              <w:rPr>
                <w:rFonts w:ascii="Times New Roman" w:hAnsi="Times New Roman" w:hint="eastAsia"/>
                <w:szCs w:val="21"/>
              </w:rPr>
              <w:t>月</w:t>
            </w:r>
            <w:r w:rsidRPr="008C0696">
              <w:rPr>
                <w:rFonts w:ascii="Times New Roman" w:hAnsi="Times New Roman" w:hint="eastAsia"/>
                <w:szCs w:val="21"/>
              </w:rPr>
              <w:t xml:space="preserve">. Frontiers, </w:t>
            </w:r>
            <w:hyperlink r:id="rId14" w:history="1">
              <w:r w:rsidRPr="003C0916">
                <w:rPr>
                  <w:rStyle w:val="a8"/>
                  <w:rFonts w:ascii="Times New Roman" w:hAnsi="Times New Roman" w:hint="eastAsia"/>
                  <w:szCs w:val="21"/>
                </w:rPr>
                <w:t>https://doi.org/10.3389/fmars.2015.00069</w:t>
              </w:r>
            </w:hyperlink>
            <w:r w:rsidRPr="008C0696">
              <w:rPr>
                <w:rFonts w:ascii="Times New Roman" w:hAnsi="Times New Roman" w:hint="eastAsia"/>
                <w:szCs w:val="21"/>
              </w:rPr>
              <w:t>.</w:t>
            </w:r>
            <w:bookmarkEnd w:id="10"/>
          </w:p>
          <w:p w14:paraId="4A513BDB" w14:textId="0493A5AA" w:rsidR="008C0696" w:rsidRDefault="00756C5A"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11" w:name="_Ref180006099"/>
            <w:r w:rsidRPr="00756C5A">
              <w:rPr>
                <w:rFonts w:ascii="Times New Roman" w:hAnsi="Times New Roman" w:hint="eastAsia"/>
                <w:szCs w:val="21"/>
              </w:rPr>
              <w:t xml:space="preserve">Pati, Sangeeta, </w:t>
            </w:r>
            <w:r w:rsidRPr="00756C5A">
              <w:rPr>
                <w:rFonts w:ascii="Times New Roman" w:hAnsi="Times New Roman" w:hint="eastAsia"/>
                <w:szCs w:val="21"/>
              </w:rPr>
              <w:t>等</w:t>
            </w:r>
            <w:r w:rsidRPr="00756C5A">
              <w:rPr>
                <w:rFonts w:ascii="Times New Roman" w:hAnsi="Times New Roman" w:hint="eastAsia"/>
                <w:szCs w:val="21"/>
              </w:rPr>
              <w:t xml:space="preserve">. </w:t>
            </w:r>
            <w:r w:rsidRPr="00756C5A">
              <w:rPr>
                <w:rFonts w:ascii="Times New Roman" w:hAnsi="Times New Roman" w:hint="eastAsia"/>
                <w:szCs w:val="21"/>
              </w:rPr>
              <w:t>《</w:t>
            </w:r>
            <w:r w:rsidRPr="00756C5A">
              <w:rPr>
                <w:rFonts w:ascii="Times New Roman" w:hAnsi="Times New Roman" w:hint="eastAsia"/>
                <w:szCs w:val="21"/>
              </w:rPr>
              <w:t>Assessment of Water Quality Using Multivariate Statistical Techniques in the Coastal Region of Visakhapatnam, India</w:t>
            </w:r>
            <w:r w:rsidRPr="00756C5A">
              <w:rPr>
                <w:rFonts w:ascii="Times New Roman" w:hAnsi="Times New Roman" w:hint="eastAsia"/>
                <w:szCs w:val="21"/>
              </w:rPr>
              <w:t>》</w:t>
            </w:r>
            <w:r w:rsidRPr="00756C5A">
              <w:rPr>
                <w:rFonts w:ascii="Times New Roman" w:hAnsi="Times New Roman" w:hint="eastAsia"/>
                <w:szCs w:val="21"/>
              </w:rPr>
              <w:t xml:space="preserve">. Environmental Monitoring and Assessment, </w:t>
            </w:r>
            <w:r w:rsidRPr="00756C5A">
              <w:rPr>
                <w:rFonts w:ascii="Times New Roman" w:hAnsi="Times New Roman" w:hint="eastAsia"/>
                <w:szCs w:val="21"/>
              </w:rPr>
              <w:t>卷</w:t>
            </w:r>
            <w:r w:rsidRPr="00756C5A">
              <w:rPr>
                <w:rFonts w:ascii="Times New Roman" w:hAnsi="Times New Roman" w:hint="eastAsia"/>
                <w:szCs w:val="21"/>
              </w:rPr>
              <w:t xml:space="preserve"> 186, </w:t>
            </w:r>
            <w:r w:rsidRPr="00756C5A">
              <w:rPr>
                <w:rFonts w:ascii="Times New Roman" w:hAnsi="Times New Roman" w:hint="eastAsia"/>
                <w:szCs w:val="21"/>
              </w:rPr>
              <w:t>期</w:t>
            </w:r>
            <w:r w:rsidRPr="00756C5A">
              <w:rPr>
                <w:rFonts w:ascii="Times New Roman" w:hAnsi="Times New Roman" w:hint="eastAsia"/>
                <w:szCs w:val="21"/>
              </w:rPr>
              <w:t xml:space="preserve"> 10, 2014</w:t>
            </w:r>
            <w:r w:rsidRPr="00756C5A">
              <w:rPr>
                <w:rFonts w:ascii="Times New Roman" w:hAnsi="Times New Roman" w:hint="eastAsia"/>
                <w:szCs w:val="21"/>
              </w:rPr>
              <w:t>年</w:t>
            </w:r>
            <w:r w:rsidRPr="00756C5A">
              <w:rPr>
                <w:rFonts w:ascii="Times New Roman" w:hAnsi="Times New Roman" w:hint="eastAsia"/>
                <w:szCs w:val="21"/>
              </w:rPr>
              <w:t>10</w:t>
            </w:r>
            <w:r w:rsidRPr="00756C5A">
              <w:rPr>
                <w:rFonts w:ascii="Times New Roman" w:hAnsi="Times New Roman" w:hint="eastAsia"/>
                <w:szCs w:val="21"/>
              </w:rPr>
              <w:t>月</w:t>
            </w:r>
            <w:r w:rsidRPr="00756C5A">
              <w:rPr>
                <w:rFonts w:ascii="Times New Roman" w:hAnsi="Times New Roman" w:hint="eastAsia"/>
                <w:szCs w:val="21"/>
              </w:rPr>
              <w:t xml:space="preserve">, </w:t>
            </w:r>
            <w:r w:rsidRPr="00756C5A">
              <w:rPr>
                <w:rFonts w:ascii="Times New Roman" w:hAnsi="Times New Roman" w:hint="eastAsia"/>
                <w:szCs w:val="21"/>
              </w:rPr>
              <w:t>页</w:t>
            </w:r>
            <w:r w:rsidRPr="00756C5A">
              <w:rPr>
                <w:rFonts w:ascii="Times New Roman" w:hAnsi="Times New Roman" w:hint="eastAsia"/>
                <w:szCs w:val="21"/>
              </w:rPr>
              <w:t xml:space="preserve"> 6385</w:t>
            </w:r>
            <w:r w:rsidRPr="00756C5A">
              <w:rPr>
                <w:rFonts w:ascii="Times New Roman" w:hAnsi="Times New Roman" w:hint="eastAsia"/>
                <w:szCs w:val="21"/>
              </w:rPr>
              <w:t>–</w:t>
            </w:r>
            <w:r w:rsidRPr="00756C5A">
              <w:rPr>
                <w:rFonts w:ascii="Times New Roman" w:hAnsi="Times New Roman" w:hint="eastAsia"/>
                <w:szCs w:val="21"/>
              </w:rPr>
              <w:t xml:space="preserve">402. Springer Link, </w:t>
            </w:r>
            <w:hyperlink r:id="rId15" w:history="1">
              <w:r w:rsidRPr="003C0916">
                <w:rPr>
                  <w:rStyle w:val="a8"/>
                  <w:rFonts w:ascii="Times New Roman" w:hAnsi="Times New Roman" w:hint="eastAsia"/>
                  <w:szCs w:val="21"/>
                </w:rPr>
                <w:t>https://doi.org/10.1007/s10</w:t>
              </w:r>
              <w:r w:rsidRPr="003C0916">
                <w:rPr>
                  <w:rStyle w:val="a8"/>
                  <w:rFonts w:ascii="Times New Roman" w:hAnsi="Times New Roman"/>
                  <w:szCs w:val="21"/>
                </w:rPr>
                <w:t>661-014-3862-y</w:t>
              </w:r>
            </w:hyperlink>
            <w:r w:rsidRPr="00756C5A">
              <w:rPr>
                <w:rFonts w:ascii="Times New Roman" w:hAnsi="Times New Roman"/>
                <w:szCs w:val="21"/>
              </w:rPr>
              <w:t>.</w:t>
            </w:r>
            <w:bookmarkEnd w:id="11"/>
          </w:p>
          <w:p w14:paraId="1C1978A2" w14:textId="7D37A117" w:rsidR="00756C5A" w:rsidRPr="009D68FC" w:rsidRDefault="00756C5A"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12" w:name="_Ref180006104"/>
            <w:r w:rsidRPr="00756C5A">
              <w:rPr>
                <w:rFonts w:ascii="Times New Roman" w:hAnsi="Times New Roman" w:hint="eastAsia"/>
                <w:szCs w:val="21"/>
              </w:rPr>
              <w:t xml:space="preserve">Ratnam, Krupa, </w:t>
            </w:r>
            <w:r w:rsidRPr="00756C5A">
              <w:rPr>
                <w:rFonts w:ascii="Times New Roman" w:hAnsi="Times New Roman" w:hint="eastAsia"/>
                <w:szCs w:val="21"/>
              </w:rPr>
              <w:t>等</w:t>
            </w:r>
            <w:r w:rsidRPr="00756C5A">
              <w:rPr>
                <w:rFonts w:ascii="Times New Roman" w:hAnsi="Times New Roman" w:hint="eastAsia"/>
                <w:szCs w:val="21"/>
              </w:rPr>
              <w:t xml:space="preserve">. </w:t>
            </w:r>
            <w:r w:rsidRPr="00756C5A">
              <w:rPr>
                <w:rFonts w:ascii="Times New Roman" w:hAnsi="Times New Roman" w:hint="eastAsia"/>
                <w:szCs w:val="21"/>
              </w:rPr>
              <w:t>《</w:t>
            </w:r>
            <w:r w:rsidRPr="00756C5A">
              <w:rPr>
                <w:rFonts w:ascii="Times New Roman" w:hAnsi="Times New Roman" w:hint="eastAsia"/>
                <w:szCs w:val="21"/>
              </w:rPr>
              <w:t>Evaluation of Physicochemical Characteristics of Coastal Waters of Nellore, Southeast Coast of India, by a Multivariate Statistical Approach</w:t>
            </w:r>
            <w:r w:rsidRPr="00756C5A">
              <w:rPr>
                <w:rFonts w:ascii="Times New Roman" w:hAnsi="Times New Roman" w:hint="eastAsia"/>
                <w:szCs w:val="21"/>
              </w:rPr>
              <w:t>》</w:t>
            </w:r>
            <w:r w:rsidRPr="00756C5A">
              <w:rPr>
                <w:rFonts w:ascii="Times New Roman" w:hAnsi="Times New Roman" w:hint="eastAsia"/>
                <w:szCs w:val="21"/>
              </w:rPr>
              <w:t xml:space="preserve">. Frontiers in Marine </w:t>
            </w:r>
            <w:r w:rsidRPr="00756C5A">
              <w:rPr>
                <w:rFonts w:ascii="Times New Roman" w:hAnsi="Times New Roman" w:hint="eastAsia"/>
                <w:szCs w:val="21"/>
              </w:rPr>
              <w:lastRenderedPageBreak/>
              <w:t xml:space="preserve">Science, </w:t>
            </w:r>
            <w:r w:rsidRPr="00756C5A">
              <w:rPr>
                <w:rFonts w:ascii="Times New Roman" w:hAnsi="Times New Roman" w:hint="eastAsia"/>
                <w:szCs w:val="21"/>
              </w:rPr>
              <w:t>卷</w:t>
            </w:r>
            <w:r w:rsidRPr="00756C5A">
              <w:rPr>
                <w:rFonts w:ascii="Times New Roman" w:hAnsi="Times New Roman" w:hint="eastAsia"/>
                <w:szCs w:val="21"/>
              </w:rPr>
              <w:t xml:space="preserve"> 9, 2022</w:t>
            </w:r>
            <w:r w:rsidRPr="00756C5A">
              <w:rPr>
                <w:rFonts w:ascii="Times New Roman" w:hAnsi="Times New Roman" w:hint="eastAsia"/>
                <w:szCs w:val="21"/>
              </w:rPr>
              <w:t>年</w:t>
            </w:r>
            <w:r w:rsidRPr="00756C5A">
              <w:rPr>
                <w:rFonts w:ascii="Times New Roman" w:hAnsi="Times New Roman" w:hint="eastAsia"/>
                <w:szCs w:val="21"/>
              </w:rPr>
              <w:t>3</w:t>
            </w:r>
            <w:r w:rsidRPr="00756C5A">
              <w:rPr>
                <w:rFonts w:ascii="Times New Roman" w:hAnsi="Times New Roman" w:hint="eastAsia"/>
                <w:szCs w:val="21"/>
              </w:rPr>
              <w:t>月</w:t>
            </w:r>
            <w:r w:rsidRPr="00756C5A">
              <w:rPr>
                <w:rFonts w:ascii="Times New Roman" w:hAnsi="Times New Roman" w:hint="eastAsia"/>
                <w:szCs w:val="21"/>
              </w:rPr>
              <w:t>. Frontiers, https://doi.org/10.3389/fmars.2022.85795</w:t>
            </w:r>
            <w:r w:rsidRPr="00756C5A">
              <w:rPr>
                <w:rFonts w:ascii="Times New Roman" w:hAnsi="Times New Roman"/>
                <w:szCs w:val="21"/>
              </w:rPr>
              <w:t>7.</w:t>
            </w:r>
            <w:bookmarkEnd w:id="12"/>
          </w:p>
          <w:p w14:paraId="2F2BB9D9"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创新点与项目特色</w:t>
            </w:r>
          </w:p>
          <w:p w14:paraId="3B859578" w14:textId="03162E77" w:rsidR="00681F69" w:rsidRDefault="006B54FC" w:rsidP="00E7029B">
            <w:pPr>
              <w:pStyle w:val="a7"/>
              <w:numPr>
                <w:ilvl w:val="0"/>
                <w:numId w:val="4"/>
              </w:numPr>
              <w:snapToGrid w:val="0"/>
              <w:spacing w:beforeLines="50" w:before="156" w:afterLines="50" w:after="156" w:line="300" w:lineRule="auto"/>
              <w:ind w:firstLineChars="0"/>
              <w:rPr>
                <w:rFonts w:ascii="宋体" w:hAnsi="宋体"/>
                <w:sz w:val="24"/>
              </w:rPr>
            </w:pPr>
            <w:r w:rsidRPr="006B54FC">
              <w:rPr>
                <w:rFonts w:ascii="宋体" w:hAnsi="宋体" w:hint="eastAsia"/>
                <w:sz w:val="24"/>
              </w:rPr>
              <w:t>依托载人深潜器</w:t>
            </w:r>
            <w:r w:rsidR="00EC748C">
              <w:rPr>
                <w:rFonts w:ascii="宋体" w:hAnsi="宋体" w:hint="eastAsia"/>
                <w:sz w:val="24"/>
              </w:rPr>
              <w:t>“</w:t>
            </w:r>
            <w:r w:rsidR="005C1B3C">
              <w:rPr>
                <w:rFonts w:ascii="宋体" w:hAnsi="宋体" w:hint="eastAsia"/>
                <w:sz w:val="24"/>
              </w:rPr>
              <w:t>深海勇士</w:t>
            </w:r>
            <w:r w:rsidR="00160480">
              <w:rPr>
                <w:rFonts w:ascii="宋体" w:hAnsi="宋体" w:hint="eastAsia"/>
                <w:sz w:val="24"/>
              </w:rPr>
              <w:t>”</w:t>
            </w:r>
            <w:r w:rsidR="005C1B3C">
              <w:rPr>
                <w:rFonts w:ascii="宋体" w:hAnsi="宋体" w:hint="eastAsia"/>
                <w:sz w:val="24"/>
              </w:rPr>
              <w:t>号</w:t>
            </w:r>
            <w:r>
              <w:rPr>
                <w:rFonts w:ascii="宋体" w:hAnsi="宋体" w:hint="eastAsia"/>
                <w:sz w:val="24"/>
              </w:rPr>
              <w:t>拍摄的多</w:t>
            </w:r>
            <w:r w:rsidR="005C1B3C">
              <w:rPr>
                <w:rFonts w:ascii="宋体" w:hAnsi="宋体" w:hint="eastAsia"/>
                <w:sz w:val="24"/>
              </w:rPr>
              <w:t>机位</w:t>
            </w:r>
            <w:r>
              <w:rPr>
                <w:rFonts w:ascii="宋体" w:hAnsi="宋体" w:hint="eastAsia"/>
                <w:sz w:val="24"/>
              </w:rPr>
              <w:t>海底视频，基于opencv</w:t>
            </w:r>
            <w:r w:rsidR="00414B9F">
              <w:rPr>
                <w:rFonts w:ascii="宋体" w:hAnsi="宋体" w:hint="eastAsia"/>
                <w:sz w:val="24"/>
              </w:rPr>
              <w:t>、sobel边缘检测</w:t>
            </w:r>
            <w:r>
              <w:rPr>
                <w:rFonts w:ascii="宋体" w:hAnsi="宋体" w:hint="eastAsia"/>
                <w:sz w:val="24"/>
              </w:rPr>
              <w:t>等技术重建海底</w:t>
            </w:r>
            <w:r w:rsidR="006C77D9">
              <w:rPr>
                <w:rFonts w:ascii="宋体" w:hAnsi="宋体" w:hint="eastAsia"/>
                <w:sz w:val="24"/>
              </w:rPr>
              <w:t>生物</w:t>
            </w:r>
            <w:r>
              <w:rPr>
                <w:rFonts w:ascii="宋体" w:hAnsi="宋体" w:hint="eastAsia"/>
                <w:sz w:val="24"/>
              </w:rPr>
              <w:t>地图，为海底地图的绘制提供全新且高效的技术路径，有助于推进我国对南海的全面探索和开发。</w:t>
            </w:r>
          </w:p>
          <w:p w14:paraId="0336BDDC" w14:textId="172695A8" w:rsidR="00E84F1B" w:rsidRDefault="00E84F1B" w:rsidP="006B54FC">
            <w:pPr>
              <w:pStyle w:val="a7"/>
              <w:numPr>
                <w:ilvl w:val="0"/>
                <w:numId w:val="4"/>
              </w:numPr>
              <w:snapToGrid w:val="0"/>
              <w:spacing w:beforeLines="50" w:before="156" w:afterLines="50" w:after="156" w:line="300" w:lineRule="auto"/>
              <w:ind w:firstLineChars="0"/>
              <w:rPr>
                <w:rFonts w:ascii="宋体" w:hAnsi="宋体"/>
                <w:sz w:val="24"/>
              </w:rPr>
            </w:pPr>
            <w:r w:rsidRPr="00E84F1B">
              <w:rPr>
                <w:rFonts w:ascii="宋体" w:hAnsi="宋体"/>
                <w:sz w:val="24"/>
              </w:rPr>
              <w:t>通过视频数据分析海底生物的分布</w:t>
            </w:r>
            <w:commentRangeStart w:id="13"/>
            <w:r w:rsidRPr="00E84F1B">
              <w:rPr>
                <w:rFonts w:ascii="宋体" w:hAnsi="宋体"/>
                <w:sz w:val="24"/>
              </w:rPr>
              <w:t>及深海的理化性质</w:t>
            </w:r>
            <w:commentRangeEnd w:id="13"/>
            <w:r w:rsidR="00F56DFB">
              <w:rPr>
                <w:rStyle w:val="ac"/>
              </w:rPr>
              <w:commentReference w:id="13"/>
            </w:r>
            <w:r w:rsidRPr="00E84F1B">
              <w:rPr>
                <w:rFonts w:ascii="宋体" w:hAnsi="宋体"/>
                <w:sz w:val="24"/>
              </w:rPr>
              <w:t>，并探索两者之间的联系，提供研究深海的新方法。相比传统分析方法，新的方法避免了传感器在深海中因海水压力无法正常工作的</w:t>
            </w:r>
            <w:r w:rsidR="00EE155C">
              <w:rPr>
                <w:rFonts w:ascii="宋体" w:hAnsi="宋体" w:hint="eastAsia"/>
                <w:sz w:val="24"/>
              </w:rPr>
              <w:t>难点</w:t>
            </w:r>
            <w:r w:rsidRPr="00E84F1B">
              <w:rPr>
                <w:rFonts w:ascii="宋体" w:hAnsi="宋体"/>
                <w:sz w:val="24"/>
              </w:rPr>
              <w:t>，</w:t>
            </w:r>
            <w:commentRangeStart w:id="14"/>
            <w:r w:rsidRPr="00E84F1B">
              <w:rPr>
                <w:rFonts w:ascii="宋体" w:hAnsi="宋体"/>
                <w:sz w:val="24"/>
              </w:rPr>
              <w:t>也克服了深海</w:t>
            </w:r>
            <w:r w:rsidR="009021A4">
              <w:rPr>
                <w:rFonts w:ascii="宋体" w:hAnsi="宋体" w:hint="eastAsia"/>
                <w:sz w:val="24"/>
              </w:rPr>
              <w:t>生物</w:t>
            </w:r>
            <w:r w:rsidRPr="00E84F1B">
              <w:rPr>
                <w:rFonts w:ascii="宋体" w:hAnsi="宋体"/>
                <w:sz w:val="24"/>
              </w:rPr>
              <w:t>样本在上浮过程中产生的不可逆变化</w:t>
            </w:r>
            <w:commentRangeEnd w:id="14"/>
            <w:r w:rsidR="00EE155C">
              <w:rPr>
                <w:rStyle w:val="ac"/>
              </w:rPr>
              <w:commentReference w:id="14"/>
            </w:r>
            <w:r w:rsidRPr="00E84F1B">
              <w:rPr>
                <w:rFonts w:ascii="宋体" w:hAnsi="宋体"/>
                <w:sz w:val="24"/>
              </w:rPr>
              <w:t>，</w:t>
            </w:r>
            <w:r w:rsidR="009021A4">
              <w:rPr>
                <w:rFonts w:ascii="宋体" w:hAnsi="宋体" w:hint="eastAsia"/>
                <w:sz w:val="24"/>
              </w:rPr>
              <w:t>尽可能还原海底原位信息</w:t>
            </w:r>
            <w:r w:rsidRPr="00E84F1B">
              <w:rPr>
                <w:rFonts w:ascii="宋体" w:hAnsi="宋体"/>
                <w:sz w:val="24"/>
              </w:rPr>
              <w:t>。</w:t>
            </w:r>
          </w:p>
          <w:p w14:paraId="11EFEC40" w14:textId="7D81F446" w:rsidR="006B54FC" w:rsidRPr="006B54FC" w:rsidRDefault="006B54FC" w:rsidP="006B54FC">
            <w:pPr>
              <w:pStyle w:val="a7"/>
              <w:numPr>
                <w:ilvl w:val="0"/>
                <w:numId w:val="4"/>
              </w:numPr>
              <w:snapToGrid w:val="0"/>
              <w:spacing w:beforeLines="50" w:before="156" w:afterLines="50" w:after="156" w:line="300" w:lineRule="auto"/>
              <w:ind w:firstLineChars="0"/>
              <w:rPr>
                <w:rFonts w:ascii="宋体" w:hAnsi="宋体"/>
                <w:sz w:val="24"/>
              </w:rPr>
            </w:pPr>
            <w:r>
              <w:rPr>
                <w:rFonts w:ascii="宋体" w:hAnsi="宋体" w:hint="eastAsia"/>
                <w:sz w:val="24"/>
              </w:rPr>
              <w:t>从对生物的影响角度出发，研究深海冷泉甲烷喷发对海洋生态环境的影响，并将首次建立量化模型描述深海冷泉周边生态系统，增进了学界对于深海冷泉的认识和理解。</w:t>
            </w:r>
          </w:p>
          <w:p w14:paraId="0EC3FC0E" w14:textId="11AC5335" w:rsidR="00681F69" w:rsidRDefault="00681F69" w:rsidP="00427FAE">
            <w:pPr>
              <w:snapToGrid w:val="0"/>
              <w:spacing w:beforeLines="50" w:before="156" w:afterLines="50" w:after="156" w:line="300" w:lineRule="auto"/>
              <w:rPr>
                <w:rFonts w:ascii="宋体" w:hAnsi="宋体"/>
                <w:b/>
                <w:bCs/>
                <w:sz w:val="24"/>
              </w:rPr>
            </w:pPr>
          </w:p>
          <w:p w14:paraId="0FA9684D" w14:textId="0ED4DEC0"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711302D3" w14:textId="789D3694" w:rsidR="00681F69" w:rsidRDefault="00676AE3" w:rsidP="00E84F1B">
            <w:pPr>
              <w:pStyle w:val="a7"/>
              <w:numPr>
                <w:ilvl w:val="1"/>
                <w:numId w:val="3"/>
              </w:numPr>
              <w:snapToGrid w:val="0"/>
              <w:spacing w:beforeLines="50" w:before="156" w:afterLines="50" w:after="156" w:line="300" w:lineRule="auto"/>
              <w:ind w:firstLineChars="0"/>
              <w:rPr>
                <w:rFonts w:ascii="宋体" w:hAnsi="宋体"/>
                <w:b/>
                <w:bCs/>
                <w:sz w:val="24"/>
              </w:rPr>
            </w:pPr>
            <w:commentRangeStart w:id="15"/>
            <w:commentRangeEnd w:id="15"/>
            <w:r>
              <w:rPr>
                <w:rStyle w:val="ac"/>
              </w:rPr>
              <w:commentReference w:id="15"/>
            </w:r>
            <w:r w:rsidR="00E84F1B">
              <w:rPr>
                <w:rFonts w:ascii="宋体" w:hAnsi="宋体" w:hint="eastAsia"/>
                <w:b/>
                <w:bCs/>
                <w:sz w:val="24"/>
              </w:rPr>
              <w:t>技术路线图</w:t>
            </w:r>
          </w:p>
          <w:p w14:paraId="672644C1" w14:textId="230AB7DF" w:rsidR="005F35DE" w:rsidRDefault="00216D92" w:rsidP="005F35DE">
            <w:pPr>
              <w:pStyle w:val="a7"/>
              <w:tabs>
                <w:tab w:val="left" w:pos="780"/>
                <w:tab w:val="left" w:pos="972"/>
              </w:tabs>
              <w:snapToGrid w:val="0"/>
              <w:spacing w:beforeLines="50" w:before="156" w:afterLines="50" w:after="156" w:line="300" w:lineRule="auto"/>
              <w:ind w:left="780" w:firstLineChars="0" w:firstLine="0"/>
              <w:rPr>
                <w:rFonts w:ascii="宋体" w:hAnsi="宋体"/>
                <w:b/>
                <w:bCs/>
                <w:sz w:val="24"/>
              </w:rPr>
            </w:pPr>
            <w:r>
              <w:rPr>
                <w:rFonts w:ascii="宋体" w:hAnsi="宋体"/>
                <w:b/>
                <w:bCs/>
                <w:noProof/>
                <w:sz w:val="24"/>
              </w:rPr>
              <w:lastRenderedPageBreak/>
              <w:drawing>
                <wp:anchor distT="0" distB="0" distL="114300" distR="114300" simplePos="0" relativeHeight="251658240" behindDoc="0" locked="0" layoutInCell="1" allowOverlap="1" wp14:anchorId="6D3CA506" wp14:editId="2B7EF1A6">
                  <wp:simplePos x="0" y="0"/>
                  <wp:positionH relativeFrom="column">
                    <wp:posOffset>380335</wp:posOffset>
                  </wp:positionH>
                  <wp:positionV relativeFrom="page">
                    <wp:posOffset>143540</wp:posOffset>
                  </wp:positionV>
                  <wp:extent cx="4470400" cy="5363210"/>
                  <wp:effectExtent l="0" t="0" r="6350" b="8890"/>
                  <wp:wrapTopAndBottom/>
                  <wp:docPr id="189052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1006" name="图片 1890521006"/>
                          <pic:cNvPicPr/>
                        </pic:nvPicPr>
                        <pic:blipFill>
                          <a:blip r:embed="rId16">
                            <a:extLst>
                              <a:ext uri="{28A0092B-C50C-407E-A947-70E740481C1C}">
                                <a14:useLocalDpi xmlns:a14="http://schemas.microsoft.com/office/drawing/2010/main" val="0"/>
                              </a:ext>
                            </a:extLst>
                          </a:blip>
                          <a:stretch>
                            <a:fillRect/>
                          </a:stretch>
                        </pic:blipFill>
                        <pic:spPr>
                          <a:xfrm>
                            <a:off x="0" y="0"/>
                            <a:ext cx="4470400" cy="5363210"/>
                          </a:xfrm>
                          <a:prstGeom prst="rect">
                            <a:avLst/>
                          </a:prstGeom>
                        </pic:spPr>
                      </pic:pic>
                    </a:graphicData>
                  </a:graphic>
                  <wp14:sizeRelH relativeFrom="margin">
                    <wp14:pctWidth>0</wp14:pctWidth>
                  </wp14:sizeRelH>
                  <wp14:sizeRelV relativeFrom="margin">
                    <wp14:pctHeight>0</wp14:pctHeight>
                  </wp14:sizeRelV>
                </wp:anchor>
              </w:drawing>
            </w:r>
          </w:p>
          <w:p w14:paraId="2FA22FE4" w14:textId="52D76EA7" w:rsidR="005F35DE" w:rsidRDefault="00E84F1B" w:rsidP="005F35DE">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sz w:val="24"/>
              </w:rPr>
              <w:t>拟解决问题</w:t>
            </w:r>
          </w:p>
          <w:p w14:paraId="56F30C90" w14:textId="66ACEC50" w:rsidR="005F35DE" w:rsidRDefault="005F35DE" w:rsidP="00B67477">
            <w:pPr>
              <w:pStyle w:val="a7"/>
              <w:numPr>
                <w:ilvl w:val="0"/>
                <w:numId w:val="6"/>
              </w:numPr>
              <w:snapToGrid w:val="0"/>
              <w:spacing w:beforeLines="50" w:before="156" w:afterLines="50" w:after="156" w:line="300" w:lineRule="auto"/>
              <w:ind w:firstLineChars="0"/>
              <w:rPr>
                <w:rFonts w:ascii="宋体" w:hAnsi="宋体"/>
                <w:sz w:val="24"/>
              </w:rPr>
            </w:pPr>
            <w:r w:rsidRPr="005F35DE">
              <w:rPr>
                <w:rFonts w:ascii="宋体" w:hAnsi="宋体" w:hint="eastAsia"/>
                <w:sz w:val="24"/>
              </w:rPr>
              <w:t>基于</w:t>
            </w:r>
            <w:r w:rsidR="005C1B3C">
              <w:rPr>
                <w:rFonts w:ascii="宋体" w:hAnsi="宋体" w:hint="eastAsia"/>
                <w:sz w:val="24"/>
              </w:rPr>
              <w:t>深海勇士号</w:t>
            </w:r>
            <w:r w:rsidRPr="005F35DE">
              <w:rPr>
                <w:rFonts w:ascii="宋体" w:hAnsi="宋体" w:hint="eastAsia"/>
                <w:sz w:val="24"/>
              </w:rPr>
              <w:t>视频</w:t>
            </w:r>
            <w:r>
              <w:rPr>
                <w:rFonts w:ascii="宋体" w:hAnsi="宋体" w:hint="eastAsia"/>
                <w:sz w:val="24"/>
              </w:rPr>
              <w:t>数据的地图重建工作中</w:t>
            </w:r>
            <w:r w:rsidR="002B1B0C">
              <w:rPr>
                <w:rFonts w:ascii="宋体" w:hAnsi="宋体" w:hint="eastAsia"/>
                <w:sz w:val="24"/>
              </w:rPr>
              <w:t>将</w:t>
            </w:r>
            <w:r w:rsidR="002B1B0C" w:rsidRPr="002B1B0C">
              <w:rPr>
                <w:rFonts w:ascii="宋体" w:hAnsi="宋体" w:hint="eastAsia"/>
                <w:sz w:val="24"/>
              </w:rPr>
              <w:t>解决海底图像清晰度不足，噪点多，色差小带来的对比度低的问题，最终能</w:t>
            </w:r>
            <w:r w:rsidR="002B1B0C" w:rsidRPr="002B1B0C">
              <w:rPr>
                <w:rFonts w:ascii="宋体" w:hAnsi="宋体"/>
                <w:sz w:val="24"/>
              </w:rPr>
              <w:t>结合计算机视觉技术进行图像处理分割与融合，重建南海海底的二维地图，直观呈现海底地貌。</w:t>
            </w:r>
          </w:p>
          <w:p w14:paraId="571056F3" w14:textId="5F0FD6DE" w:rsidR="00D27375" w:rsidRDefault="00D27375" w:rsidP="00B67477">
            <w:pPr>
              <w:pStyle w:val="a7"/>
              <w:numPr>
                <w:ilvl w:val="0"/>
                <w:numId w:val="6"/>
              </w:numPr>
              <w:snapToGrid w:val="0"/>
              <w:spacing w:beforeLines="50" w:before="156" w:afterLines="50" w:after="156" w:line="300" w:lineRule="auto"/>
              <w:ind w:firstLineChars="0"/>
              <w:rPr>
                <w:rFonts w:ascii="宋体" w:hAnsi="宋体"/>
                <w:sz w:val="24"/>
              </w:rPr>
            </w:pPr>
            <w:r w:rsidRPr="00D27375">
              <w:rPr>
                <w:rFonts w:ascii="宋体" w:hAnsi="宋体" w:hint="eastAsia"/>
                <w:sz w:val="24"/>
              </w:rPr>
              <w:t>根据重建的二维地图，通过图像处理得到海底冷泉周边一定区域内的贻贝密度和浮游生物密度。</w:t>
            </w:r>
          </w:p>
          <w:p w14:paraId="1336EC42" w14:textId="215FA019" w:rsidR="005F35DE" w:rsidRDefault="00E241E7" w:rsidP="00B67477">
            <w:pPr>
              <w:pStyle w:val="a7"/>
              <w:numPr>
                <w:ilvl w:val="0"/>
                <w:numId w:val="6"/>
              </w:numPr>
              <w:snapToGrid w:val="0"/>
              <w:spacing w:beforeLines="50" w:before="156" w:afterLines="50" w:after="156" w:line="300" w:lineRule="auto"/>
              <w:ind w:firstLineChars="0"/>
              <w:rPr>
                <w:rFonts w:ascii="宋体" w:hAnsi="宋体"/>
                <w:sz w:val="24"/>
              </w:rPr>
            </w:pPr>
            <w:r>
              <w:rPr>
                <w:rFonts w:ascii="宋体" w:hAnsi="宋体" w:hint="eastAsia"/>
                <w:sz w:val="24"/>
              </w:rPr>
              <w:t>通过甲烷喷发量提前估算冷泉周围聚集的生物量、生物组成以及存活时间，从而预测深海“牧场”的规模，同时便于后续研究中建立全周期的冷泉生态系统模型</w:t>
            </w:r>
            <w:r w:rsidR="00B67477">
              <w:rPr>
                <w:rFonts w:ascii="宋体" w:hAnsi="宋体" w:hint="eastAsia"/>
                <w:sz w:val="24"/>
              </w:rPr>
              <w:t>。</w:t>
            </w:r>
          </w:p>
          <w:p w14:paraId="73D53F87" w14:textId="6C8DB147" w:rsidR="005F35DE" w:rsidRPr="00E241E7" w:rsidRDefault="00E241E7" w:rsidP="00B67477">
            <w:pPr>
              <w:pStyle w:val="a7"/>
              <w:numPr>
                <w:ilvl w:val="0"/>
                <w:numId w:val="6"/>
              </w:numPr>
              <w:snapToGrid w:val="0"/>
              <w:spacing w:beforeLines="50" w:before="156" w:afterLines="50" w:after="156" w:line="300" w:lineRule="auto"/>
              <w:ind w:firstLineChars="0"/>
              <w:rPr>
                <w:rFonts w:ascii="宋体" w:hAnsi="宋体"/>
                <w:sz w:val="24"/>
              </w:rPr>
            </w:pPr>
            <w:r>
              <w:rPr>
                <w:rFonts w:ascii="宋体" w:hAnsi="宋体" w:hint="eastAsia"/>
                <w:sz w:val="24"/>
              </w:rPr>
              <w:lastRenderedPageBreak/>
              <w:t>基于现有的少量数据建立甲烷喷发的影响模型，用于预测一次喷发带来的影响范围，从而测算深海“牧场”的生态效应</w:t>
            </w:r>
            <w:r w:rsidR="00B67477">
              <w:rPr>
                <w:rFonts w:ascii="宋体" w:hAnsi="宋体" w:hint="eastAsia"/>
                <w:sz w:val="24"/>
              </w:rPr>
              <w:t>。</w:t>
            </w:r>
          </w:p>
          <w:p w14:paraId="33ED77CA" w14:textId="7CA5FC3F" w:rsidR="00E84F1B" w:rsidRDefault="00E84F1B" w:rsidP="00E84F1B">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sz w:val="24"/>
              </w:rPr>
              <w:t>预期成果</w:t>
            </w:r>
          </w:p>
          <w:p w14:paraId="76C04FCE" w14:textId="4066ADB7" w:rsidR="00E241E7" w:rsidRPr="007A7DA7" w:rsidRDefault="00E241E7" w:rsidP="007A7DA7">
            <w:pPr>
              <w:pStyle w:val="a7"/>
              <w:numPr>
                <w:ilvl w:val="0"/>
                <w:numId w:val="10"/>
              </w:numPr>
              <w:snapToGrid w:val="0"/>
              <w:spacing w:beforeLines="50" w:before="156" w:afterLines="50" w:after="156" w:line="300" w:lineRule="auto"/>
              <w:ind w:firstLineChars="0"/>
              <w:rPr>
                <w:rFonts w:ascii="宋体" w:hAnsi="宋体"/>
                <w:sz w:val="24"/>
              </w:rPr>
            </w:pPr>
            <w:r w:rsidRPr="007A7DA7">
              <w:rPr>
                <w:rFonts w:ascii="宋体" w:hAnsi="宋体" w:hint="eastAsia"/>
                <w:sz w:val="24"/>
              </w:rPr>
              <w:t>基于视频数据，完成南海海底部分区域的生境地图重建，同时建立</w:t>
            </w:r>
            <w:proofErr w:type="gramStart"/>
            <w:r w:rsidR="00FF68AD" w:rsidRPr="007A7DA7">
              <w:rPr>
                <w:rFonts w:ascii="宋体" w:hAnsi="宋体" w:hint="eastAsia"/>
                <w:sz w:val="24"/>
              </w:rPr>
              <w:t>完整</w:t>
            </w:r>
            <w:r w:rsidRPr="007A7DA7">
              <w:rPr>
                <w:rFonts w:ascii="宋体" w:hAnsi="宋体" w:hint="eastAsia"/>
                <w:sz w:val="24"/>
              </w:rPr>
              <w:t>技术</w:t>
            </w:r>
            <w:proofErr w:type="gramEnd"/>
            <w:r w:rsidRPr="007A7DA7">
              <w:rPr>
                <w:rFonts w:ascii="宋体" w:hAnsi="宋体" w:hint="eastAsia"/>
                <w:sz w:val="24"/>
              </w:rPr>
              <w:t>路径</w:t>
            </w:r>
            <w:r w:rsidR="00FF68AD" w:rsidRPr="007A7DA7">
              <w:rPr>
                <w:rFonts w:ascii="宋体" w:hAnsi="宋体" w:hint="eastAsia"/>
                <w:sz w:val="24"/>
              </w:rPr>
              <w:t>便于后续通过更多航次的更多视频重建完整的南海海底生境地图</w:t>
            </w:r>
            <w:r w:rsidR="00B67477" w:rsidRPr="007A7DA7">
              <w:rPr>
                <w:rFonts w:ascii="宋体" w:hAnsi="宋体" w:hint="eastAsia"/>
                <w:sz w:val="24"/>
              </w:rPr>
              <w:t>。</w:t>
            </w:r>
          </w:p>
          <w:p w14:paraId="504C1A18" w14:textId="54AF54B4" w:rsidR="00FF68AD" w:rsidRPr="007A7DA7" w:rsidRDefault="00FF68AD" w:rsidP="007A7DA7">
            <w:pPr>
              <w:pStyle w:val="a7"/>
              <w:numPr>
                <w:ilvl w:val="0"/>
                <w:numId w:val="10"/>
              </w:numPr>
              <w:snapToGrid w:val="0"/>
              <w:spacing w:beforeLines="50" w:before="156" w:afterLines="50" w:after="156" w:line="300" w:lineRule="auto"/>
              <w:ind w:firstLineChars="0"/>
              <w:rPr>
                <w:rFonts w:ascii="宋体" w:hAnsi="宋体"/>
                <w:sz w:val="24"/>
              </w:rPr>
            </w:pPr>
            <w:r w:rsidRPr="007A7DA7">
              <w:rPr>
                <w:rFonts w:ascii="宋体" w:hAnsi="宋体" w:hint="eastAsia"/>
                <w:sz w:val="24"/>
              </w:rPr>
              <w:t>建立通过甲烷喷发量预测冷泉周围聚集的生物量的模型，</w:t>
            </w:r>
            <w:r w:rsidR="00B67477" w:rsidRPr="007A7DA7">
              <w:rPr>
                <w:rFonts w:ascii="宋体" w:hAnsi="宋体" w:hint="eastAsia"/>
                <w:sz w:val="24"/>
              </w:rPr>
              <w:t>得到海底冷泉周边一定区域内的贻贝密度和浮游生物密度，并绘制出密度图，</w:t>
            </w:r>
            <w:r w:rsidRPr="007A7DA7">
              <w:rPr>
                <w:rFonts w:ascii="宋体" w:hAnsi="宋体" w:hint="eastAsia"/>
                <w:sz w:val="24"/>
              </w:rPr>
              <w:t>预测深海“牧场”规模</w:t>
            </w:r>
            <w:r w:rsidR="00B67477" w:rsidRPr="007A7DA7">
              <w:rPr>
                <w:rFonts w:ascii="宋体" w:hAnsi="宋体" w:hint="eastAsia"/>
                <w:sz w:val="24"/>
              </w:rPr>
              <w:t>。</w:t>
            </w:r>
          </w:p>
          <w:p w14:paraId="0188483C" w14:textId="65516C6F" w:rsidR="00FF68AD" w:rsidRPr="007A7DA7" w:rsidRDefault="00FF68AD" w:rsidP="007A7DA7">
            <w:pPr>
              <w:pStyle w:val="a7"/>
              <w:numPr>
                <w:ilvl w:val="0"/>
                <w:numId w:val="10"/>
              </w:numPr>
              <w:snapToGrid w:val="0"/>
              <w:spacing w:beforeLines="50" w:before="156" w:afterLines="50" w:after="156" w:line="300" w:lineRule="auto"/>
              <w:ind w:firstLineChars="0"/>
              <w:rPr>
                <w:rFonts w:ascii="宋体" w:hAnsi="宋体"/>
                <w:sz w:val="24"/>
              </w:rPr>
            </w:pPr>
            <w:r w:rsidRPr="007A7DA7">
              <w:rPr>
                <w:rFonts w:ascii="宋体" w:hAnsi="宋体" w:hint="eastAsia"/>
                <w:sz w:val="24"/>
              </w:rPr>
              <w:t>建立甲烷对海洋生态环境的影响模型，预测甲烷喷发带来的影响范围和程度，测算深海“牧场”带来的生态效应</w:t>
            </w:r>
            <w:r w:rsidR="00B67477" w:rsidRPr="007A7DA7">
              <w:rPr>
                <w:rFonts w:ascii="宋体" w:hAnsi="宋体" w:hint="eastAsia"/>
                <w:sz w:val="24"/>
              </w:rPr>
              <w:t>。</w:t>
            </w:r>
          </w:p>
          <w:p w14:paraId="016042FB"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6710F84D" w14:textId="2E81D5C8"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hint="eastAsia"/>
                <w:sz w:val="24"/>
                <w:szCs w:val="24"/>
              </w:rPr>
              <w:t>本项目计划执行年限为</w:t>
            </w:r>
            <w:r>
              <w:rPr>
                <w:rFonts w:ascii="Times New Roman" w:eastAsiaTheme="minorEastAsia" w:hAnsi="Times New Roman"/>
                <w:sz w:val="24"/>
                <w:szCs w:val="24"/>
              </w:rPr>
              <w:t>18</w:t>
            </w:r>
            <w:r>
              <w:rPr>
                <w:rFonts w:ascii="Times New Roman" w:eastAsiaTheme="minorEastAsia" w:hAnsi="Times New Roman" w:hint="eastAsia"/>
                <w:sz w:val="24"/>
                <w:szCs w:val="24"/>
              </w:rPr>
              <w:t>个月</w:t>
            </w:r>
            <w:r w:rsidRPr="007F68FF">
              <w:rPr>
                <w:rFonts w:ascii="Times New Roman" w:eastAsiaTheme="minorEastAsia" w:hAnsi="Times New Roman" w:hint="eastAsia"/>
                <w:sz w:val="24"/>
                <w:szCs w:val="24"/>
              </w:rPr>
              <w:t>（</w:t>
            </w: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sz w:val="24"/>
                <w:szCs w:val="24"/>
              </w:rPr>
              <w:t>.10-202</w:t>
            </w:r>
            <w:r>
              <w:rPr>
                <w:rFonts w:ascii="Times New Roman" w:eastAsiaTheme="minorEastAsia" w:hAnsi="Times New Roman" w:hint="eastAsia"/>
                <w:sz w:val="24"/>
                <w:szCs w:val="24"/>
              </w:rPr>
              <w:t>6</w:t>
            </w:r>
            <w:r w:rsidRPr="007F68FF">
              <w:rPr>
                <w:rFonts w:ascii="Times New Roman" w:eastAsiaTheme="minorEastAsia" w:hAnsi="Times New Roman"/>
                <w:sz w:val="24"/>
                <w:szCs w:val="24"/>
              </w:rPr>
              <w:t>.</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w:t>
            </w:r>
          </w:p>
          <w:p w14:paraId="11128089" w14:textId="6E00EA94"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hint="eastAsia"/>
                <w:sz w:val="24"/>
                <w:szCs w:val="24"/>
              </w:rPr>
              <w:t>年</w:t>
            </w:r>
            <w:r w:rsidRPr="007F68FF">
              <w:rPr>
                <w:rFonts w:ascii="Times New Roman" w:eastAsiaTheme="minorEastAsia" w:hAnsi="Times New Roman"/>
                <w:sz w:val="24"/>
                <w:szCs w:val="24"/>
              </w:rPr>
              <w:t>10</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11</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学习相关技术、采集数据，撰写研究综述</w:t>
            </w:r>
          </w:p>
          <w:p w14:paraId="0DD9C417" w14:textId="76F3F6D2"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hint="eastAsia"/>
                <w:sz w:val="24"/>
                <w:szCs w:val="24"/>
              </w:rPr>
              <w:t>年</w:t>
            </w:r>
            <w:r w:rsidRPr="007F68FF">
              <w:rPr>
                <w:rFonts w:ascii="Times New Roman" w:eastAsiaTheme="minorEastAsia" w:hAnsi="Times New Roman"/>
                <w:sz w:val="24"/>
                <w:szCs w:val="24"/>
              </w:rPr>
              <w:t>1</w:t>
            </w:r>
            <w:r>
              <w:rPr>
                <w:rFonts w:ascii="Times New Roman" w:eastAsiaTheme="minorEastAsia" w:hAnsi="Times New Roman"/>
                <w:sz w:val="24"/>
                <w:szCs w:val="24"/>
              </w:rPr>
              <w:t>2</w:t>
            </w:r>
            <w:r>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重建生境地图并提取数据</w:t>
            </w:r>
          </w:p>
          <w:p w14:paraId="7644624C" w14:textId="459C091E"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w:t>
            </w:r>
            <w:r>
              <w:rPr>
                <w:rFonts w:ascii="Times New Roman" w:eastAsiaTheme="minorEastAsia" w:hAnsi="Times New Roman" w:hint="eastAsia"/>
                <w:sz w:val="24"/>
                <w:szCs w:val="24"/>
              </w:rPr>
              <w:t>25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8</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统计海底生物分布，建立甲烷喷发与生物分布关系模型</w:t>
            </w:r>
          </w:p>
          <w:p w14:paraId="387BE370" w14:textId="3A3AA9E0"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9</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202</w:t>
            </w:r>
            <w:r>
              <w:rPr>
                <w:rFonts w:ascii="Times New Roman" w:eastAsiaTheme="minorEastAsia" w:hAnsi="Times New Roman" w:hint="eastAsia"/>
                <w:sz w:val="24"/>
                <w:szCs w:val="24"/>
              </w:rPr>
              <w:t>5</w:t>
            </w:r>
            <w:r>
              <w:rPr>
                <w:rFonts w:ascii="Times New Roman" w:eastAsiaTheme="minorEastAsia" w:hAnsi="Times New Roman" w:hint="eastAsia"/>
                <w:sz w:val="24"/>
                <w:szCs w:val="24"/>
              </w:rPr>
              <w:t>年</w:t>
            </w:r>
            <w:r>
              <w:rPr>
                <w:rFonts w:ascii="Times New Roman" w:eastAsiaTheme="minorEastAsia" w:hAnsi="Times New Roman"/>
                <w:sz w:val="24"/>
                <w:szCs w:val="24"/>
              </w:rPr>
              <w:t>11</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根据不同深度海水理化信息建立甲烷影响模型</w:t>
            </w:r>
          </w:p>
          <w:p w14:paraId="03D113D6" w14:textId="0AA614C3" w:rsidR="00FF68AD" w:rsidRPr="00AA6B8E"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12</w:t>
            </w:r>
            <w:r>
              <w:rPr>
                <w:rFonts w:ascii="Times New Roman" w:eastAsiaTheme="minorEastAsia" w:hAnsi="Times New Roman" w:hint="eastAsia"/>
                <w:sz w:val="24"/>
                <w:szCs w:val="24"/>
              </w:rPr>
              <w:t>月</w:t>
            </w:r>
            <w:r>
              <w:rPr>
                <w:rFonts w:ascii="Times New Roman" w:eastAsiaTheme="minorEastAsia" w:hAnsi="Times New Roman" w:hint="eastAsia"/>
                <w:sz w:val="24"/>
                <w:szCs w:val="24"/>
              </w:rPr>
              <w:t>-2026</w:t>
            </w:r>
            <w:r>
              <w:rPr>
                <w:rFonts w:ascii="Times New Roman" w:eastAsiaTheme="minorEastAsia" w:hAnsi="Times New Roman" w:hint="eastAsia"/>
                <w:sz w:val="24"/>
                <w:szCs w:val="24"/>
              </w:rPr>
              <w:t>年</w:t>
            </w:r>
            <w:r>
              <w:rPr>
                <w:rFonts w:ascii="Times New Roman" w:eastAsiaTheme="minorEastAsia" w:hAnsi="Times New Roman"/>
                <w:sz w:val="24"/>
                <w:szCs w:val="24"/>
              </w:rPr>
              <w:t>3</w:t>
            </w:r>
            <w:r>
              <w:rPr>
                <w:rFonts w:ascii="Times New Roman" w:eastAsiaTheme="minorEastAsia" w:hAnsi="Times New Roman" w:hint="eastAsia"/>
                <w:sz w:val="24"/>
                <w:szCs w:val="24"/>
              </w:rPr>
              <w:t>月</w:t>
            </w:r>
            <w:r w:rsidRPr="007F68FF">
              <w:rPr>
                <w:rFonts w:ascii="Times New Roman" w:eastAsiaTheme="minorEastAsia" w:hAnsi="Times New Roman" w:hint="eastAsia"/>
                <w:sz w:val="24"/>
                <w:szCs w:val="24"/>
              </w:rPr>
              <w:t>——撰写论文、结项报告</w:t>
            </w:r>
          </w:p>
          <w:p w14:paraId="64F64111" w14:textId="5750778E" w:rsidR="00681F69" w:rsidRPr="00FF68AD" w:rsidRDefault="00681F69" w:rsidP="00427FAE">
            <w:pPr>
              <w:snapToGrid w:val="0"/>
              <w:spacing w:beforeLines="50" w:before="156" w:afterLines="50" w:after="156" w:line="300" w:lineRule="auto"/>
              <w:rPr>
                <w:rFonts w:ascii="宋体" w:hAnsi="宋体"/>
                <w:b/>
                <w:bCs/>
                <w:sz w:val="24"/>
              </w:rPr>
            </w:pPr>
          </w:p>
          <w:p w14:paraId="562B179F"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4E360A06" w14:textId="77777777" w:rsidR="00681F69" w:rsidRDefault="003530F7">
            <w:pPr>
              <w:numPr>
                <w:ilvl w:val="1"/>
                <w:numId w:val="3"/>
              </w:numPr>
              <w:snapToGrid w:val="0"/>
              <w:spacing w:before="50" w:after="50" w:line="300" w:lineRule="auto"/>
              <w:rPr>
                <w:rFonts w:ascii="FangSong_GB2312" w:eastAsia="FangSong_GB2312"/>
                <w:b/>
                <w:bCs/>
                <w:sz w:val="24"/>
              </w:rPr>
            </w:pPr>
            <w:r>
              <w:rPr>
                <w:rFonts w:ascii="FangSong_GB2312" w:eastAsia="FangSong_GB2312" w:hint="eastAsia"/>
                <w:b/>
                <w:sz w:val="24"/>
              </w:rPr>
              <w:t>与本项目有关的研究积累和已取得的成绩</w:t>
            </w:r>
          </w:p>
          <w:p w14:paraId="0A2B6B2A" w14:textId="129DDE92" w:rsidR="00681F69" w:rsidRPr="00857DBC" w:rsidDel="00F52F6F" w:rsidRDefault="00857DBC" w:rsidP="00427FAE">
            <w:pPr>
              <w:snapToGrid w:val="0"/>
              <w:spacing w:beforeLines="50" w:before="156" w:afterLines="50" w:after="156" w:line="300" w:lineRule="auto"/>
              <w:rPr>
                <w:del w:id="16" w:author="Weishu Zhao" w:date="2024-10-27T16:09:00Z" w16du:dateUtc="2024-10-27T08:09:00Z"/>
                <w:rFonts w:ascii="宋体" w:hAnsi="宋体"/>
                <w:sz w:val="24"/>
                <w:rPrChange w:id="17" w:author="Weishu Zhao" w:date="2024-10-27T16:04:00Z" w16du:dateUtc="2024-10-27T08:04:00Z">
                  <w:rPr>
                    <w:del w:id="18" w:author="Weishu Zhao" w:date="2024-10-27T16:09:00Z" w16du:dateUtc="2024-10-27T08:09:00Z"/>
                    <w:rFonts w:ascii="宋体" w:hAnsi="宋体"/>
                    <w:b/>
                    <w:bCs/>
                    <w:sz w:val="24"/>
                  </w:rPr>
                </w:rPrChange>
              </w:rPr>
            </w:pPr>
            <w:r>
              <w:rPr>
                <w:rFonts w:ascii="宋体" w:hAnsi="宋体" w:hint="eastAsia"/>
                <w:b/>
                <w:bCs/>
                <w:sz w:val="24"/>
              </w:rPr>
              <w:t xml:space="preserve">    </w:t>
            </w:r>
            <w:r>
              <w:rPr>
                <w:rFonts w:ascii="宋体" w:hAnsi="宋体" w:hint="eastAsia"/>
                <w:sz w:val="24"/>
              </w:rPr>
              <w:t>指导教师团队在2024年7月参加的南海冷泉科考航次，通过5次下潜对不同发展时期的冷泉进行考察和采样，包括新生冷泉、成长期冷泉、成熟期冷泉、衰落期冷泉和冷泉坟场</w:t>
            </w:r>
            <w:r w:rsidR="00777010">
              <w:rPr>
                <w:rFonts w:ascii="宋体" w:hAnsi="宋体" w:hint="eastAsia"/>
                <w:sz w:val="24"/>
              </w:rPr>
              <w:t>等，</w:t>
            </w:r>
            <w:r w:rsidR="00D01FA2">
              <w:rPr>
                <w:rFonts w:ascii="宋体" w:hAnsi="宋体" w:hint="eastAsia"/>
                <w:sz w:val="24"/>
              </w:rPr>
              <w:t>采集</w:t>
            </w:r>
            <w:r w:rsidR="00725F13">
              <w:rPr>
                <w:rFonts w:ascii="宋体" w:hAnsi="宋体" w:hint="eastAsia"/>
                <w:sz w:val="24"/>
              </w:rPr>
              <w:t>5个潜次视频累计超过30小时，</w:t>
            </w:r>
            <w:r w:rsidR="00F52F6F">
              <w:rPr>
                <w:rFonts w:ascii="宋体" w:hAnsi="宋体" w:hint="eastAsia"/>
                <w:sz w:val="24"/>
              </w:rPr>
              <w:t>采集不同区域的沉积物分层样本近500份，原位过滤海水样本5份，5个站位的上层海水样本近100份。其中微生物宏基因组样本已送测序，预计11月下机；微生物核酸蛋白共提取样本已完成提取送测，预计12月返回数据；海水理化参数检测实验正在进行中，预计12月完成。</w:t>
            </w:r>
          </w:p>
          <w:p w14:paraId="3EBADBB6" w14:textId="77777777" w:rsidR="00681F69" w:rsidDel="00F52F6F" w:rsidRDefault="00681F69" w:rsidP="00427FAE">
            <w:pPr>
              <w:snapToGrid w:val="0"/>
              <w:spacing w:beforeLines="50" w:before="156" w:afterLines="50" w:after="156" w:line="300" w:lineRule="auto"/>
              <w:rPr>
                <w:del w:id="19" w:author="Weishu Zhao" w:date="2024-10-27T16:09:00Z" w16du:dateUtc="2024-10-27T08:09:00Z"/>
                <w:rFonts w:ascii="宋体" w:hAnsi="宋体"/>
                <w:b/>
                <w:bCs/>
                <w:sz w:val="24"/>
              </w:rPr>
            </w:pPr>
          </w:p>
          <w:p w14:paraId="218BAA76" w14:textId="77777777" w:rsidR="00681F69" w:rsidRDefault="00681F69" w:rsidP="00427FAE">
            <w:pPr>
              <w:snapToGrid w:val="0"/>
              <w:spacing w:beforeLines="50" w:before="156" w:afterLines="50" w:after="156" w:line="300" w:lineRule="auto"/>
              <w:rPr>
                <w:rFonts w:ascii="宋体" w:hAnsi="宋体"/>
                <w:b/>
                <w:bCs/>
                <w:sz w:val="24"/>
              </w:rPr>
            </w:pPr>
          </w:p>
          <w:p w14:paraId="45F5FACC" w14:textId="60A695BB" w:rsidR="00681F69" w:rsidRPr="00D27375" w:rsidRDefault="003530F7" w:rsidP="00D27375">
            <w:pPr>
              <w:numPr>
                <w:ilvl w:val="1"/>
                <w:numId w:val="3"/>
              </w:numPr>
              <w:snapToGrid w:val="0"/>
              <w:spacing w:before="50" w:after="50" w:line="300" w:lineRule="auto"/>
              <w:rPr>
                <w:rFonts w:ascii="FangSong_GB2312" w:eastAsia="FangSong_GB2312"/>
                <w:b/>
                <w:bCs/>
                <w:sz w:val="24"/>
              </w:rPr>
            </w:pPr>
            <w:r>
              <w:rPr>
                <w:rFonts w:ascii="FangSong_GB2312" w:eastAsia="FangSong_GB2312" w:hint="eastAsia"/>
                <w:b/>
                <w:sz w:val="24"/>
              </w:rPr>
              <w:t>已具备的条件，尚缺少的条件及解决方法</w:t>
            </w:r>
          </w:p>
          <w:p w14:paraId="76932CFD" w14:textId="25A58D2F" w:rsidR="003F1AC7" w:rsidRPr="003F1AC7" w:rsidRDefault="00B1712A" w:rsidP="003F1AC7">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lastRenderedPageBreak/>
              <w:t>在</w:t>
            </w:r>
            <w:r w:rsidR="003F1AC7" w:rsidRPr="003F1AC7">
              <w:rPr>
                <w:rFonts w:ascii="Times New Roman" w:hAnsi="Times New Roman" w:hint="eastAsia"/>
                <w:color w:val="333333"/>
                <w:sz w:val="24"/>
                <w:szCs w:val="24"/>
              </w:rPr>
              <w:t>生境地图绘制方面，目前已具备</w:t>
            </w:r>
            <w:r w:rsidR="003F1AC7" w:rsidRPr="003F1AC7">
              <w:rPr>
                <w:rFonts w:ascii="Times New Roman" w:hAnsi="Times New Roman" w:hint="eastAsia"/>
                <w:color w:val="333333"/>
                <w:sz w:val="24"/>
                <w:szCs w:val="24"/>
              </w:rPr>
              <w:t xml:space="preserve">SLAM </w:t>
            </w:r>
            <w:r w:rsidR="003F1AC7" w:rsidRPr="003F1AC7">
              <w:rPr>
                <w:rFonts w:ascii="Times New Roman" w:hAnsi="Times New Roman" w:hint="eastAsia"/>
                <w:color w:val="333333"/>
                <w:sz w:val="24"/>
                <w:szCs w:val="24"/>
              </w:rPr>
              <w:t>相关技术，包括</w:t>
            </w:r>
            <w:r w:rsidR="003F1AC7" w:rsidRPr="003F1AC7">
              <w:rPr>
                <w:rFonts w:ascii="Times New Roman" w:hAnsi="Times New Roman" w:hint="eastAsia"/>
                <w:color w:val="333333"/>
                <w:sz w:val="24"/>
                <w:szCs w:val="24"/>
              </w:rPr>
              <w:t>BundleFusion</w:t>
            </w:r>
            <w:r w:rsidR="003F1AC7" w:rsidRPr="003F1AC7">
              <w:rPr>
                <w:rFonts w:ascii="Times New Roman" w:hAnsi="Times New Roman" w:hint="eastAsia"/>
                <w:color w:val="333333"/>
                <w:sz w:val="24"/>
                <w:szCs w:val="24"/>
              </w:rPr>
              <w:t>，</w:t>
            </w:r>
            <w:r w:rsidR="003F1AC7" w:rsidRPr="003F1AC7">
              <w:rPr>
                <w:rFonts w:ascii="Times New Roman" w:hAnsi="Times New Roman" w:hint="eastAsia"/>
                <w:color w:val="333333"/>
                <w:sz w:val="24"/>
                <w:szCs w:val="24"/>
              </w:rPr>
              <w:t>Kintinuous</w:t>
            </w:r>
            <w:r w:rsidR="003F1AC7" w:rsidRPr="003F1AC7">
              <w:rPr>
                <w:rFonts w:ascii="Times New Roman" w:hAnsi="Times New Roman" w:hint="eastAsia"/>
                <w:color w:val="333333"/>
                <w:sz w:val="24"/>
                <w:szCs w:val="24"/>
              </w:rPr>
              <w:t>，</w:t>
            </w:r>
            <w:r w:rsidR="003F1AC7" w:rsidRPr="003F1AC7">
              <w:rPr>
                <w:rFonts w:ascii="Times New Roman" w:hAnsi="Times New Roman" w:hint="eastAsia"/>
                <w:color w:val="333333"/>
                <w:sz w:val="24"/>
                <w:szCs w:val="24"/>
              </w:rPr>
              <w:t>Multi-View Stereo Reconstruction</w:t>
            </w:r>
            <w:r w:rsidR="003F1AC7" w:rsidRPr="003F1AC7">
              <w:rPr>
                <w:rFonts w:ascii="Times New Roman" w:hAnsi="Times New Roman" w:hint="eastAsia"/>
                <w:color w:val="333333"/>
                <w:sz w:val="24"/>
                <w:szCs w:val="24"/>
              </w:rPr>
              <w:t>预算法等，同时南海冷泉相关实拍视频等原始数据均已妥善存储。但是由于视频数据量较大，目前实验室已有算力可能不足以支持对全部视频内容进行处理，可以通过提取视频中的关键帧并改进已有的图像预处理方法，使其能提取出更多信息，从而不需要对每一帧都进行重建，大大减少工作量。</w:t>
            </w:r>
          </w:p>
          <w:p w14:paraId="21E48E49" w14:textId="3E1B2F83" w:rsidR="003F1AC7" w:rsidRPr="003F1AC7" w:rsidRDefault="003F1AC7" w:rsidP="003F1AC7">
            <w:pPr>
              <w:snapToGrid w:val="0"/>
              <w:spacing w:beforeLines="50" w:before="156" w:afterLines="50" w:after="156" w:line="300" w:lineRule="auto"/>
              <w:ind w:firstLineChars="200" w:firstLine="480"/>
              <w:rPr>
                <w:rFonts w:ascii="Times New Roman" w:hAnsi="Times New Roman"/>
                <w:color w:val="333333"/>
                <w:sz w:val="24"/>
                <w:szCs w:val="24"/>
              </w:rPr>
            </w:pPr>
            <w:r w:rsidRPr="003F1AC7">
              <w:rPr>
                <w:rFonts w:ascii="Times New Roman" w:hAnsi="Times New Roman" w:hint="eastAsia"/>
                <w:color w:val="333333"/>
                <w:sz w:val="24"/>
                <w:szCs w:val="24"/>
              </w:rPr>
              <w:t>从绘制的生境地图中提取生物量相关数据时，已具备</w:t>
            </w:r>
            <w:r w:rsidRPr="003F1AC7">
              <w:rPr>
                <w:rFonts w:ascii="Times New Roman" w:hAnsi="Times New Roman" w:hint="eastAsia"/>
                <w:color w:val="333333"/>
                <w:sz w:val="24"/>
                <w:szCs w:val="24"/>
              </w:rPr>
              <w:t>SAM</w:t>
            </w:r>
            <w:r w:rsidRPr="003F1AC7">
              <w:rPr>
                <w:rFonts w:ascii="Times New Roman" w:hAnsi="Times New Roman" w:hint="eastAsia"/>
                <w:color w:val="333333"/>
                <w:sz w:val="24"/>
                <w:szCs w:val="24"/>
              </w:rPr>
              <w:t>模型，</w:t>
            </w:r>
            <w:r w:rsidRPr="003F1AC7">
              <w:rPr>
                <w:rFonts w:ascii="Times New Roman" w:hAnsi="Times New Roman" w:hint="eastAsia"/>
                <w:color w:val="333333"/>
                <w:sz w:val="24"/>
                <w:szCs w:val="24"/>
              </w:rPr>
              <w:t>YOLOv8</w:t>
            </w:r>
            <w:r w:rsidRPr="003F1AC7">
              <w:rPr>
                <w:rFonts w:ascii="Times New Roman" w:hAnsi="Times New Roman" w:hint="eastAsia"/>
                <w:color w:val="333333"/>
                <w:sz w:val="24"/>
                <w:szCs w:val="24"/>
              </w:rPr>
              <w:t>模型，</w:t>
            </w:r>
            <w:r w:rsidRPr="003F1AC7">
              <w:rPr>
                <w:rFonts w:ascii="Times New Roman" w:hAnsi="Times New Roman" w:hint="eastAsia"/>
                <w:color w:val="333333"/>
                <w:sz w:val="24"/>
                <w:szCs w:val="24"/>
              </w:rPr>
              <w:t>CSRnet</w:t>
            </w:r>
            <w:r w:rsidRPr="003F1AC7">
              <w:rPr>
                <w:rFonts w:ascii="Times New Roman" w:hAnsi="Times New Roman" w:hint="eastAsia"/>
                <w:color w:val="333333"/>
                <w:sz w:val="24"/>
                <w:szCs w:val="24"/>
              </w:rPr>
              <w:t>模型，聚类（</w:t>
            </w:r>
            <w:r w:rsidRPr="003F1AC7">
              <w:rPr>
                <w:rFonts w:ascii="Times New Roman" w:hAnsi="Times New Roman" w:hint="eastAsia"/>
                <w:color w:val="333333"/>
                <w:sz w:val="24"/>
                <w:szCs w:val="24"/>
              </w:rPr>
              <w:t>KNN</w:t>
            </w:r>
            <w:r w:rsidRPr="003F1AC7">
              <w:rPr>
                <w:rFonts w:ascii="Times New Roman" w:hAnsi="Times New Roman" w:hint="eastAsia"/>
                <w:color w:val="333333"/>
                <w:sz w:val="24"/>
                <w:szCs w:val="24"/>
              </w:rPr>
              <w:t>，</w:t>
            </w:r>
            <w:r w:rsidRPr="003F1AC7">
              <w:rPr>
                <w:rFonts w:ascii="Times New Roman" w:hAnsi="Times New Roman" w:hint="eastAsia"/>
                <w:color w:val="333333"/>
                <w:sz w:val="24"/>
                <w:szCs w:val="24"/>
              </w:rPr>
              <w:t>Kmean</w:t>
            </w:r>
            <w:r w:rsidRPr="003F1AC7">
              <w:rPr>
                <w:rFonts w:ascii="Times New Roman" w:hAnsi="Times New Roman" w:hint="eastAsia"/>
                <w:color w:val="333333"/>
                <w:sz w:val="24"/>
                <w:szCs w:val="24"/>
              </w:rPr>
              <w:t>等），在地理尺度上的</w:t>
            </w:r>
            <w:r w:rsidRPr="003F1AC7">
              <w:rPr>
                <w:rFonts w:ascii="Times New Roman" w:hAnsi="Times New Roman" w:hint="eastAsia"/>
                <w:color w:val="333333"/>
                <w:sz w:val="24"/>
                <w:szCs w:val="24"/>
              </w:rPr>
              <w:t>DynOcc</w:t>
            </w:r>
            <w:r w:rsidRPr="003F1AC7">
              <w:rPr>
                <w:rFonts w:ascii="Times New Roman" w:hAnsi="Times New Roman" w:hint="eastAsia"/>
                <w:color w:val="333333"/>
                <w:sz w:val="24"/>
                <w:szCs w:val="24"/>
              </w:rPr>
              <w:t>，</w:t>
            </w:r>
            <w:r w:rsidRPr="003F1AC7">
              <w:rPr>
                <w:rFonts w:ascii="Times New Roman" w:hAnsi="Times New Roman" w:hint="eastAsia"/>
                <w:color w:val="333333"/>
                <w:sz w:val="24"/>
                <w:szCs w:val="24"/>
              </w:rPr>
              <w:t>Pearson</w:t>
            </w:r>
            <w:r w:rsidRPr="003F1AC7">
              <w:rPr>
                <w:rFonts w:ascii="Times New Roman" w:hAnsi="Times New Roman" w:hint="eastAsia"/>
                <w:color w:val="333333"/>
                <w:sz w:val="24"/>
                <w:szCs w:val="24"/>
              </w:rPr>
              <w:t>相关分析等技术，预计在完成生境地图绘制后能够顺利开展。</w:t>
            </w:r>
          </w:p>
          <w:p w14:paraId="27B72B70" w14:textId="5B6A65DD" w:rsidR="00E858A8" w:rsidRPr="007F58E4" w:rsidRDefault="003F1AC7" w:rsidP="007F58E4">
            <w:pPr>
              <w:snapToGrid w:val="0"/>
              <w:spacing w:beforeLines="50" w:before="156" w:afterLines="50" w:after="156" w:line="300" w:lineRule="auto"/>
              <w:ind w:firstLineChars="200" w:firstLine="480"/>
              <w:rPr>
                <w:rFonts w:ascii="Times New Roman" w:hAnsi="Times New Roman"/>
                <w:color w:val="333333"/>
                <w:sz w:val="24"/>
                <w:szCs w:val="24"/>
              </w:rPr>
            </w:pPr>
            <w:r w:rsidRPr="003F1AC7">
              <w:rPr>
                <w:rFonts w:ascii="Times New Roman" w:hAnsi="Times New Roman" w:hint="eastAsia"/>
                <w:color w:val="333333"/>
                <w:sz w:val="24"/>
                <w:szCs w:val="24"/>
              </w:rPr>
              <w:t>海水样本分析方面，已具备部分小样本数据建模技术，如迁移学习、贝叶斯推断等。尚未实现由甲烷气泡、折射度、模拟实验等手段复现对应深度样本在取样环境下的甲烷浓度特点。预期利用实验室中相关高压设备等进行模拟实验，采用迁移学习等方法尽可能精确测定对应深度下海水的理化性质。</w:t>
            </w:r>
          </w:p>
        </w:tc>
      </w:tr>
    </w:tbl>
    <w:p w14:paraId="553C5AD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664256" w14:paraId="7F66E3BB" w14:textId="77777777" w:rsidTr="00664256">
        <w:trPr>
          <w:cantSplit/>
          <w:trHeight w:val="312"/>
        </w:trPr>
        <w:tc>
          <w:tcPr>
            <w:tcW w:w="2730" w:type="dxa"/>
            <w:vMerge w:val="restart"/>
            <w:tcBorders>
              <w:top w:val="single" w:sz="4" w:space="0" w:color="auto"/>
              <w:left w:val="single" w:sz="6" w:space="0" w:color="auto"/>
              <w:right w:val="single" w:sz="4" w:space="0" w:color="auto"/>
            </w:tcBorders>
            <w:vAlign w:val="center"/>
          </w:tcPr>
          <w:p w14:paraId="07767C6C" w14:textId="77777777" w:rsidR="00664256" w:rsidRDefault="00664256">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678FEE2F" w14:textId="77777777" w:rsidR="00664256" w:rsidRDefault="00664256">
            <w:pPr>
              <w:jc w:val="center"/>
            </w:pPr>
            <w:r>
              <w:rPr>
                <w:rFonts w:hint="eastAsia"/>
              </w:rPr>
              <w:t>预算经费</w:t>
            </w:r>
          </w:p>
          <w:p w14:paraId="17B16EB2" w14:textId="77777777" w:rsidR="00664256" w:rsidRDefault="00664256">
            <w:pPr>
              <w:jc w:val="center"/>
              <w:rPr>
                <w:b/>
                <w:bCs/>
              </w:rPr>
            </w:pPr>
            <w:r>
              <w:rPr>
                <w:rFonts w:hint="eastAsia"/>
              </w:rPr>
              <w:t>（元）</w:t>
            </w:r>
          </w:p>
        </w:tc>
        <w:tc>
          <w:tcPr>
            <w:tcW w:w="4725" w:type="dxa"/>
            <w:vMerge w:val="restart"/>
            <w:tcBorders>
              <w:top w:val="single" w:sz="4" w:space="0" w:color="auto"/>
              <w:left w:val="single" w:sz="4" w:space="0" w:color="auto"/>
              <w:right w:val="single" w:sz="4" w:space="0" w:color="auto"/>
            </w:tcBorders>
            <w:vAlign w:val="center"/>
          </w:tcPr>
          <w:p w14:paraId="0CF0728B" w14:textId="77777777" w:rsidR="00664256" w:rsidRDefault="00664256">
            <w:pPr>
              <w:jc w:val="center"/>
              <w:rPr>
                <w:b/>
                <w:bCs/>
              </w:rPr>
            </w:pPr>
            <w:r>
              <w:rPr>
                <w:rFonts w:hint="eastAsia"/>
              </w:rPr>
              <w:t>主要用途</w:t>
            </w:r>
            <w:r>
              <w:rPr>
                <w:rFonts w:hint="eastAsia"/>
              </w:rPr>
              <w:t xml:space="preserve">       </w:t>
            </w:r>
          </w:p>
        </w:tc>
      </w:tr>
      <w:tr w:rsidR="00664256" w14:paraId="36FB3206" w14:textId="77777777" w:rsidTr="00664256">
        <w:trPr>
          <w:cantSplit/>
          <w:trHeight w:val="312"/>
        </w:trPr>
        <w:tc>
          <w:tcPr>
            <w:tcW w:w="2730" w:type="dxa"/>
            <w:vMerge/>
            <w:tcBorders>
              <w:left w:val="single" w:sz="6" w:space="0" w:color="auto"/>
              <w:bottom w:val="single" w:sz="4" w:space="0" w:color="auto"/>
              <w:right w:val="single" w:sz="4" w:space="0" w:color="auto"/>
            </w:tcBorders>
            <w:vAlign w:val="center"/>
          </w:tcPr>
          <w:p w14:paraId="293B87B4" w14:textId="77777777" w:rsidR="00664256" w:rsidRDefault="00664256">
            <w:pPr>
              <w:jc w:val="center"/>
            </w:pPr>
          </w:p>
        </w:tc>
        <w:tc>
          <w:tcPr>
            <w:tcW w:w="1087" w:type="dxa"/>
            <w:vMerge/>
            <w:tcBorders>
              <w:left w:val="single" w:sz="4" w:space="0" w:color="auto"/>
              <w:bottom w:val="single" w:sz="4" w:space="0" w:color="auto"/>
              <w:right w:val="single" w:sz="4" w:space="0" w:color="auto"/>
            </w:tcBorders>
            <w:vAlign w:val="center"/>
          </w:tcPr>
          <w:p w14:paraId="6BD1C726" w14:textId="77777777" w:rsidR="00664256" w:rsidRDefault="00664256">
            <w:pPr>
              <w:jc w:val="center"/>
            </w:pPr>
          </w:p>
        </w:tc>
        <w:tc>
          <w:tcPr>
            <w:tcW w:w="4725" w:type="dxa"/>
            <w:vMerge/>
            <w:tcBorders>
              <w:left w:val="single" w:sz="4" w:space="0" w:color="auto"/>
              <w:bottom w:val="single" w:sz="4" w:space="0" w:color="auto"/>
              <w:right w:val="single" w:sz="4" w:space="0" w:color="auto"/>
            </w:tcBorders>
            <w:vAlign w:val="center"/>
          </w:tcPr>
          <w:p w14:paraId="69D1F6F0" w14:textId="77777777" w:rsidR="00664256" w:rsidRDefault="00664256">
            <w:pPr>
              <w:jc w:val="center"/>
            </w:pPr>
          </w:p>
        </w:tc>
      </w:tr>
      <w:tr w:rsidR="00664256" w14:paraId="28D32B2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DBAEC0A" w14:textId="77777777" w:rsidR="00664256" w:rsidRDefault="00664256">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66FE2FFF" w14:textId="39BC11A3" w:rsidR="00664256" w:rsidRDefault="00221C0E">
            <w:pPr>
              <w:rPr>
                <w:b/>
                <w:bCs/>
              </w:rPr>
            </w:pPr>
            <w:r>
              <w:rPr>
                <w:rFonts w:hint="eastAsia"/>
                <w:b/>
                <w:bCs/>
              </w:rPr>
              <w:t>1</w:t>
            </w:r>
            <w:r w:rsidR="00320120">
              <w:rPr>
                <w:rFonts w:hint="eastAsia"/>
                <w:b/>
                <w:bCs/>
              </w:rPr>
              <w:t>00</w:t>
            </w:r>
            <w:r>
              <w:rPr>
                <w:rFonts w:hint="eastAsia"/>
                <w:b/>
                <w:bCs/>
              </w:rPr>
              <w:t>000</w:t>
            </w:r>
          </w:p>
        </w:tc>
        <w:tc>
          <w:tcPr>
            <w:tcW w:w="4725" w:type="dxa"/>
            <w:tcBorders>
              <w:top w:val="single" w:sz="4" w:space="0" w:color="auto"/>
              <w:left w:val="single" w:sz="4" w:space="0" w:color="auto"/>
              <w:bottom w:val="single" w:sz="4" w:space="0" w:color="auto"/>
              <w:right w:val="single" w:sz="4" w:space="0" w:color="auto"/>
            </w:tcBorders>
          </w:tcPr>
          <w:p w14:paraId="408426D9" w14:textId="77777777" w:rsidR="00664256" w:rsidRDefault="00FE5E56">
            <w:pPr>
              <w:rPr>
                <w:b/>
                <w:bCs/>
              </w:rPr>
            </w:pPr>
            <w:r>
              <w:rPr>
                <w:rFonts w:hint="eastAsia"/>
                <w:b/>
                <w:bCs/>
              </w:rPr>
              <w:t>（与申请金额相等）</w:t>
            </w:r>
          </w:p>
        </w:tc>
      </w:tr>
      <w:tr w:rsidR="00664256" w14:paraId="72A427B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82C16BE" w14:textId="77777777" w:rsidR="00664256" w:rsidRDefault="00664256">
            <w:pPr>
              <w:jc w:val="left"/>
            </w:pPr>
            <w:r>
              <w:rPr>
                <w:rFonts w:hint="eastAsia"/>
              </w:rPr>
              <w:t xml:space="preserve">1. </w:t>
            </w:r>
            <w:r w:rsidR="00477203">
              <w:rPr>
                <w:rFonts w:hint="eastAsia"/>
              </w:rPr>
              <w:t>办公费</w:t>
            </w:r>
          </w:p>
        </w:tc>
        <w:tc>
          <w:tcPr>
            <w:tcW w:w="1087" w:type="dxa"/>
            <w:tcBorders>
              <w:top w:val="single" w:sz="4" w:space="0" w:color="auto"/>
              <w:left w:val="single" w:sz="4" w:space="0" w:color="auto"/>
              <w:bottom w:val="single" w:sz="4" w:space="0" w:color="auto"/>
              <w:right w:val="single" w:sz="4" w:space="0" w:color="auto"/>
            </w:tcBorders>
          </w:tcPr>
          <w:p w14:paraId="5E71561B" w14:textId="03D7E3DC"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3D0136E8" w14:textId="77777777" w:rsidR="00664256" w:rsidRDefault="00664256">
            <w:pPr>
              <w:rPr>
                <w:b/>
                <w:bCs/>
              </w:rPr>
            </w:pPr>
          </w:p>
        </w:tc>
      </w:tr>
      <w:tr w:rsidR="00664256" w14:paraId="19A1DC6C"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E95661D" w14:textId="77777777" w:rsidR="00664256" w:rsidRDefault="00477203">
            <w:pPr>
              <w:jc w:val="left"/>
            </w:pPr>
            <w:r>
              <w:rPr>
                <w:rFonts w:hint="eastAsia"/>
              </w:rPr>
              <w:t xml:space="preserve">2. </w:t>
            </w:r>
            <w:r>
              <w:rPr>
                <w:rFonts w:hint="eastAsia"/>
              </w:rPr>
              <w:t>印刷费</w:t>
            </w:r>
          </w:p>
        </w:tc>
        <w:tc>
          <w:tcPr>
            <w:tcW w:w="1087" w:type="dxa"/>
            <w:tcBorders>
              <w:top w:val="single" w:sz="4" w:space="0" w:color="auto"/>
              <w:left w:val="single" w:sz="4" w:space="0" w:color="auto"/>
              <w:bottom w:val="single" w:sz="4" w:space="0" w:color="auto"/>
              <w:right w:val="single" w:sz="4" w:space="0" w:color="auto"/>
            </w:tcBorders>
          </w:tcPr>
          <w:p w14:paraId="647B221A" w14:textId="253EE714" w:rsidR="00664256" w:rsidRDefault="00D507EA">
            <w:pPr>
              <w:rPr>
                <w:rFonts w:hint="eastAsia"/>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62D828CB" w14:textId="7FF87B4A" w:rsidR="00664256" w:rsidRDefault="00664256">
            <w:pPr>
              <w:rPr>
                <w:b/>
                <w:bCs/>
              </w:rPr>
            </w:pPr>
          </w:p>
        </w:tc>
      </w:tr>
      <w:tr w:rsidR="00664256" w14:paraId="554DF317"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191EB8E" w14:textId="77777777" w:rsidR="00664256" w:rsidRDefault="00477203">
            <w:pPr>
              <w:jc w:val="left"/>
            </w:pPr>
            <w:r>
              <w:rPr>
                <w:rFonts w:hint="eastAsia"/>
              </w:rPr>
              <w:t xml:space="preserve">3. </w:t>
            </w:r>
            <w:r>
              <w:rPr>
                <w:rFonts w:hint="eastAsia"/>
              </w:rPr>
              <w:t>邮电费</w:t>
            </w:r>
          </w:p>
        </w:tc>
        <w:tc>
          <w:tcPr>
            <w:tcW w:w="1087" w:type="dxa"/>
            <w:tcBorders>
              <w:top w:val="single" w:sz="4" w:space="0" w:color="auto"/>
              <w:left w:val="single" w:sz="4" w:space="0" w:color="auto"/>
              <w:bottom w:val="single" w:sz="4" w:space="0" w:color="auto"/>
              <w:right w:val="single" w:sz="4" w:space="0" w:color="auto"/>
            </w:tcBorders>
          </w:tcPr>
          <w:p w14:paraId="06069C01" w14:textId="0721C9BD"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469B77C1" w14:textId="77777777" w:rsidR="00664256" w:rsidRDefault="00664256">
            <w:pPr>
              <w:rPr>
                <w:b/>
                <w:bCs/>
              </w:rPr>
            </w:pPr>
          </w:p>
        </w:tc>
      </w:tr>
      <w:tr w:rsidR="00477203" w14:paraId="55A99EA3"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A739A3D" w14:textId="77777777" w:rsidR="00477203" w:rsidRDefault="00477203" w:rsidP="00477203">
            <w:r>
              <w:rPr>
                <w:rFonts w:hint="eastAsia"/>
              </w:rPr>
              <w:t>4</w:t>
            </w:r>
            <w:r w:rsidRPr="00FC38BC">
              <w:rPr>
                <w:rFonts w:hint="eastAsia"/>
              </w:rPr>
              <w:t xml:space="preserve"> </w:t>
            </w:r>
            <w:r>
              <w:rPr>
                <w:rFonts w:hint="eastAsia"/>
              </w:rPr>
              <w:t>市内交通</w:t>
            </w:r>
            <w:r w:rsidRPr="00FC38BC">
              <w:rPr>
                <w:rFonts w:hint="eastAsia"/>
              </w:rPr>
              <w:t>费</w:t>
            </w:r>
            <w:r>
              <w:rPr>
                <w:rFonts w:hint="eastAsia"/>
              </w:rPr>
              <w:t>（不超过</w:t>
            </w:r>
            <w:r>
              <w:rPr>
                <w:rFonts w:hint="eastAsia"/>
              </w:rPr>
              <w:t>5%</w:t>
            </w:r>
            <w:r>
              <w:rPr>
                <w:rFonts w:hint="eastAsia"/>
              </w:rPr>
              <w:t>）</w:t>
            </w:r>
          </w:p>
        </w:tc>
        <w:tc>
          <w:tcPr>
            <w:tcW w:w="1087" w:type="dxa"/>
            <w:tcBorders>
              <w:top w:val="single" w:sz="4" w:space="0" w:color="auto"/>
              <w:left w:val="single" w:sz="4" w:space="0" w:color="auto"/>
              <w:bottom w:val="single" w:sz="4" w:space="0" w:color="auto"/>
              <w:right w:val="single" w:sz="4" w:space="0" w:color="auto"/>
            </w:tcBorders>
          </w:tcPr>
          <w:p w14:paraId="2FF0EAAE" w14:textId="01F5770E" w:rsidR="00477203" w:rsidRDefault="00D507EA" w:rsidP="00477203">
            <w:pPr>
              <w:rPr>
                <w:rFonts w:hint="eastAsia"/>
                <w:b/>
                <w:bCs/>
              </w:rPr>
            </w:pPr>
            <w:r>
              <w:rPr>
                <w:rFonts w:hint="eastAsia"/>
                <w:b/>
                <w:bCs/>
              </w:rPr>
              <w:t>750</w:t>
            </w:r>
          </w:p>
        </w:tc>
        <w:tc>
          <w:tcPr>
            <w:tcW w:w="4725" w:type="dxa"/>
            <w:tcBorders>
              <w:top w:val="single" w:sz="4" w:space="0" w:color="auto"/>
              <w:left w:val="single" w:sz="4" w:space="0" w:color="auto"/>
              <w:bottom w:val="single" w:sz="4" w:space="0" w:color="auto"/>
              <w:right w:val="single" w:sz="4" w:space="0" w:color="auto"/>
            </w:tcBorders>
          </w:tcPr>
          <w:p w14:paraId="4867EADB" w14:textId="40516C82" w:rsidR="00477203" w:rsidRDefault="00221C0E" w:rsidP="00477203">
            <w:pPr>
              <w:rPr>
                <w:b/>
                <w:bCs/>
              </w:rPr>
            </w:pPr>
            <w:r>
              <w:rPr>
                <w:rFonts w:hint="eastAsia"/>
                <w:b/>
                <w:bCs/>
              </w:rPr>
              <w:t>上海市内交通</w:t>
            </w:r>
          </w:p>
        </w:tc>
      </w:tr>
      <w:tr w:rsidR="00477203" w14:paraId="2A992D48"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737AD34" w14:textId="77777777" w:rsidR="00477203" w:rsidRDefault="00477203" w:rsidP="00477203">
            <w:r>
              <w:rPr>
                <w:rFonts w:hint="eastAsia"/>
              </w:rPr>
              <w:t>5</w:t>
            </w:r>
            <w:r w:rsidRPr="00FC38BC">
              <w:rPr>
                <w:rFonts w:hint="eastAsia"/>
              </w:rPr>
              <w:t xml:space="preserve">. </w:t>
            </w:r>
            <w:r>
              <w:rPr>
                <w:rFonts w:hint="eastAsia"/>
              </w:rPr>
              <w:t>差旅</w:t>
            </w:r>
            <w:r w:rsidRPr="00FC38BC">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5DFC837F" w14:textId="54215FFB" w:rsidR="00477203" w:rsidRDefault="00D507EA" w:rsidP="00477203">
            <w:pPr>
              <w:rPr>
                <w:rFonts w:hint="eastAsia"/>
                <w:b/>
                <w:bCs/>
              </w:rPr>
            </w:pPr>
            <w:r>
              <w:rPr>
                <w:rFonts w:hint="eastAsia"/>
                <w:b/>
                <w:bCs/>
              </w:rPr>
              <w:t>4250</w:t>
            </w:r>
          </w:p>
        </w:tc>
        <w:tc>
          <w:tcPr>
            <w:tcW w:w="4725" w:type="dxa"/>
            <w:tcBorders>
              <w:top w:val="single" w:sz="4" w:space="0" w:color="auto"/>
              <w:left w:val="single" w:sz="4" w:space="0" w:color="auto"/>
              <w:bottom w:val="single" w:sz="4" w:space="0" w:color="auto"/>
              <w:right w:val="single" w:sz="4" w:space="0" w:color="auto"/>
            </w:tcBorders>
          </w:tcPr>
          <w:p w14:paraId="3B4D96A6" w14:textId="5C28F257" w:rsidR="00477203" w:rsidRDefault="00D507EA" w:rsidP="00477203">
            <w:pPr>
              <w:rPr>
                <w:rFonts w:hint="eastAsia"/>
                <w:b/>
                <w:bCs/>
              </w:rPr>
            </w:pPr>
            <w:r>
              <w:rPr>
                <w:rFonts w:hint="eastAsia"/>
                <w:b/>
                <w:bCs/>
              </w:rPr>
              <w:t>调研，学术交流，数据采集，样本回收</w:t>
            </w:r>
          </w:p>
        </w:tc>
      </w:tr>
      <w:tr w:rsidR="00477203" w14:paraId="5B080B66"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16AE7DD" w14:textId="77777777" w:rsidR="00477203" w:rsidRDefault="00477203" w:rsidP="00477203">
            <w:r>
              <w:rPr>
                <w:rFonts w:hint="eastAsia"/>
              </w:rPr>
              <w:t>6</w:t>
            </w:r>
            <w:r w:rsidRPr="00FC38BC">
              <w:rPr>
                <w:rFonts w:hint="eastAsia"/>
              </w:rPr>
              <w:t xml:space="preserve">. </w:t>
            </w:r>
            <w:r>
              <w:rPr>
                <w:rFonts w:hint="eastAsia"/>
              </w:rPr>
              <w:t>会议</w:t>
            </w:r>
            <w:r w:rsidRPr="00FC38BC">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0D4DF8C8" w14:textId="10F738D5" w:rsidR="00477203" w:rsidRDefault="00221C0E" w:rsidP="00477203">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034DCEED" w14:textId="77777777" w:rsidR="00477203" w:rsidRDefault="00477203" w:rsidP="00477203">
            <w:pPr>
              <w:rPr>
                <w:b/>
                <w:bCs/>
              </w:rPr>
            </w:pPr>
          </w:p>
        </w:tc>
      </w:tr>
      <w:tr w:rsidR="00664256" w14:paraId="71761F71"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EAA35D3" w14:textId="77777777" w:rsidR="00664256" w:rsidRDefault="00477203">
            <w:pPr>
              <w:jc w:val="left"/>
            </w:pPr>
            <w:r>
              <w:rPr>
                <w:rFonts w:hint="eastAsia"/>
              </w:rPr>
              <w:t>7</w:t>
            </w:r>
            <w:r w:rsidR="00664256">
              <w:rPr>
                <w:rFonts w:hint="eastAsia"/>
              </w:rPr>
              <w:t xml:space="preserve">. </w:t>
            </w:r>
            <w:r>
              <w:rPr>
                <w:rFonts w:hint="eastAsia"/>
              </w:rPr>
              <w:t>培训</w:t>
            </w:r>
            <w:r w:rsidR="00664256">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42DFD477" w14:textId="774BF055"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1FE6B9E4" w14:textId="77777777" w:rsidR="00664256" w:rsidRDefault="00664256">
            <w:pPr>
              <w:rPr>
                <w:b/>
                <w:bCs/>
              </w:rPr>
            </w:pPr>
          </w:p>
        </w:tc>
      </w:tr>
      <w:tr w:rsidR="00664256" w14:paraId="5606BD27"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A1140E" w14:textId="77777777" w:rsidR="00664256" w:rsidRDefault="00477203">
            <w:pPr>
              <w:jc w:val="left"/>
            </w:pPr>
            <w:r>
              <w:rPr>
                <w:rFonts w:hint="eastAsia"/>
              </w:rPr>
              <w:t>8</w:t>
            </w:r>
            <w:r w:rsidR="00664256">
              <w:rPr>
                <w:rFonts w:hint="eastAsia"/>
              </w:rPr>
              <w:t xml:space="preserve">. </w:t>
            </w:r>
            <w:r w:rsidR="00664256">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4D8B4D67" w14:textId="374FEC7C" w:rsidR="00664256" w:rsidRDefault="00221C0E">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74254CF8" w14:textId="77777777" w:rsidR="00664256" w:rsidRDefault="00664256">
            <w:pPr>
              <w:rPr>
                <w:b/>
                <w:bCs/>
              </w:rPr>
            </w:pPr>
          </w:p>
        </w:tc>
      </w:tr>
      <w:tr w:rsidR="00477203" w14:paraId="7FCA73E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937322" w14:textId="77777777" w:rsidR="00477203" w:rsidRDefault="00477203" w:rsidP="00477203">
            <w:r>
              <w:rPr>
                <w:rFonts w:hint="eastAsia"/>
              </w:rPr>
              <w:t>9</w:t>
            </w:r>
            <w:r w:rsidRPr="00375151">
              <w:rPr>
                <w:rFonts w:hint="eastAsia"/>
              </w:rPr>
              <w:t xml:space="preserve">. </w:t>
            </w:r>
            <w:r>
              <w:rPr>
                <w:rFonts w:hint="eastAsia"/>
              </w:rPr>
              <w:t>实验测试费</w:t>
            </w:r>
          </w:p>
        </w:tc>
        <w:tc>
          <w:tcPr>
            <w:tcW w:w="1087" w:type="dxa"/>
            <w:tcBorders>
              <w:top w:val="single" w:sz="4" w:space="0" w:color="auto"/>
              <w:left w:val="single" w:sz="4" w:space="0" w:color="auto"/>
              <w:bottom w:val="single" w:sz="4" w:space="0" w:color="auto"/>
              <w:right w:val="single" w:sz="4" w:space="0" w:color="auto"/>
            </w:tcBorders>
          </w:tcPr>
          <w:p w14:paraId="42B4C3C1" w14:textId="6D81B288" w:rsidR="00477203" w:rsidRDefault="00D507EA" w:rsidP="00477203">
            <w:pPr>
              <w:rPr>
                <w:b/>
                <w:bCs/>
              </w:rPr>
            </w:pPr>
            <w:r>
              <w:rPr>
                <w:rFonts w:hint="eastAsia"/>
                <w:b/>
                <w:bCs/>
              </w:rPr>
              <w:t>91</w:t>
            </w:r>
            <w:r w:rsidR="00221C0E">
              <w:rPr>
                <w:rFonts w:hint="eastAsia"/>
                <w:b/>
                <w:bCs/>
              </w:rPr>
              <w:t>000</w:t>
            </w:r>
          </w:p>
        </w:tc>
        <w:tc>
          <w:tcPr>
            <w:tcW w:w="4725" w:type="dxa"/>
            <w:tcBorders>
              <w:top w:val="single" w:sz="4" w:space="0" w:color="auto"/>
              <w:left w:val="single" w:sz="4" w:space="0" w:color="auto"/>
              <w:bottom w:val="single" w:sz="4" w:space="0" w:color="auto"/>
              <w:right w:val="single" w:sz="4" w:space="0" w:color="auto"/>
            </w:tcBorders>
          </w:tcPr>
          <w:p w14:paraId="2BC6AC3D" w14:textId="655FFC70" w:rsidR="00477203" w:rsidRDefault="00221C0E" w:rsidP="00477203">
            <w:pPr>
              <w:rPr>
                <w:b/>
                <w:bCs/>
              </w:rPr>
            </w:pPr>
            <w:r>
              <w:rPr>
                <w:rFonts w:hint="eastAsia"/>
                <w:b/>
                <w:bCs/>
              </w:rPr>
              <w:t>设备购置，算力租赁，模拟实验</w:t>
            </w:r>
          </w:p>
        </w:tc>
      </w:tr>
      <w:tr w:rsidR="00477203" w14:paraId="011A2DB4" w14:textId="77777777" w:rsidTr="00E858A8">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4CE4E26" w14:textId="77777777" w:rsidR="00477203" w:rsidRDefault="00477203" w:rsidP="00477203">
            <w:r w:rsidRPr="00375151">
              <w:rPr>
                <w:rFonts w:hint="eastAsia"/>
              </w:rPr>
              <w:t>1</w:t>
            </w:r>
            <w:r>
              <w:rPr>
                <w:rFonts w:hint="eastAsia"/>
              </w:rPr>
              <w:t>0</w:t>
            </w:r>
            <w:r w:rsidRPr="00375151">
              <w:rPr>
                <w:rFonts w:hint="eastAsia"/>
              </w:rPr>
              <w:t xml:space="preserve">. </w:t>
            </w:r>
            <w:r>
              <w:rPr>
                <w:rFonts w:hint="eastAsia"/>
              </w:rPr>
              <w:t>图书资料</w:t>
            </w:r>
            <w:r w:rsidRPr="00375151">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4998D5CE" w14:textId="614F5C7D" w:rsidR="00477203" w:rsidRDefault="00D507EA" w:rsidP="00477203">
            <w:pPr>
              <w:rPr>
                <w:b/>
                <w:bCs/>
              </w:rPr>
            </w:pPr>
            <w:r>
              <w:rPr>
                <w:rFonts w:hint="eastAsia"/>
                <w:b/>
                <w:bCs/>
              </w:rPr>
              <w:t>4</w:t>
            </w:r>
            <w:r w:rsidR="00320120">
              <w:rPr>
                <w:rFonts w:hint="eastAsia"/>
                <w:b/>
                <w:bCs/>
              </w:rPr>
              <w:t>0</w:t>
            </w:r>
            <w:r w:rsidR="00221C0E">
              <w:rPr>
                <w:rFonts w:hint="eastAsia"/>
                <w:b/>
                <w:bCs/>
              </w:rPr>
              <w:t>00</w:t>
            </w:r>
          </w:p>
        </w:tc>
        <w:tc>
          <w:tcPr>
            <w:tcW w:w="4725" w:type="dxa"/>
            <w:tcBorders>
              <w:top w:val="single" w:sz="4" w:space="0" w:color="auto"/>
              <w:left w:val="single" w:sz="4" w:space="0" w:color="auto"/>
              <w:bottom w:val="single" w:sz="4" w:space="0" w:color="auto"/>
              <w:right w:val="single" w:sz="4" w:space="0" w:color="auto"/>
            </w:tcBorders>
          </w:tcPr>
          <w:p w14:paraId="074F1D0D" w14:textId="0BFDE833" w:rsidR="00477203" w:rsidRDefault="00221C0E" w:rsidP="00477203">
            <w:pPr>
              <w:rPr>
                <w:b/>
                <w:bCs/>
              </w:rPr>
            </w:pPr>
            <w:r>
              <w:rPr>
                <w:rFonts w:hint="eastAsia"/>
                <w:b/>
                <w:bCs/>
              </w:rPr>
              <w:t>购买相关资料，书籍</w:t>
            </w:r>
          </w:p>
        </w:tc>
      </w:tr>
      <w:tr w:rsidR="00477203" w14:paraId="54B9552B" w14:textId="77777777" w:rsidTr="00E858A8">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4580BC9" w14:textId="77777777" w:rsidR="00477203" w:rsidRPr="00375151" w:rsidRDefault="00477203" w:rsidP="00477203">
            <w:r>
              <w:rPr>
                <w:rFonts w:hint="eastAsia"/>
              </w:rPr>
              <w:t xml:space="preserve">11. </w:t>
            </w:r>
            <w:r>
              <w:rPr>
                <w:rFonts w:hint="eastAsia"/>
              </w:rPr>
              <w:t>其他费用</w:t>
            </w:r>
          </w:p>
        </w:tc>
        <w:tc>
          <w:tcPr>
            <w:tcW w:w="1087" w:type="dxa"/>
            <w:tcBorders>
              <w:top w:val="single" w:sz="4" w:space="0" w:color="auto"/>
              <w:left w:val="single" w:sz="4" w:space="0" w:color="auto"/>
              <w:bottom w:val="single" w:sz="4" w:space="0" w:color="auto"/>
              <w:right w:val="single" w:sz="4" w:space="0" w:color="auto"/>
            </w:tcBorders>
          </w:tcPr>
          <w:p w14:paraId="20C8FD1B" w14:textId="1030116A" w:rsidR="00477203" w:rsidRDefault="00221C0E" w:rsidP="00477203">
            <w:pPr>
              <w:rPr>
                <w:b/>
                <w:bCs/>
              </w:rPr>
            </w:pPr>
            <w:r>
              <w:rPr>
                <w:rFonts w:hint="eastAsia"/>
                <w:b/>
                <w:bCs/>
              </w:rPr>
              <w:t>0</w:t>
            </w:r>
          </w:p>
        </w:tc>
        <w:tc>
          <w:tcPr>
            <w:tcW w:w="4725" w:type="dxa"/>
            <w:tcBorders>
              <w:top w:val="single" w:sz="4" w:space="0" w:color="auto"/>
              <w:left w:val="single" w:sz="4" w:space="0" w:color="auto"/>
              <w:bottom w:val="single" w:sz="4" w:space="0" w:color="auto"/>
              <w:right w:val="single" w:sz="4" w:space="0" w:color="auto"/>
            </w:tcBorders>
          </w:tcPr>
          <w:p w14:paraId="59A2C701" w14:textId="77777777" w:rsidR="00477203" w:rsidRDefault="00477203" w:rsidP="00477203">
            <w:pPr>
              <w:rPr>
                <w:b/>
                <w:bCs/>
              </w:rPr>
            </w:pPr>
          </w:p>
        </w:tc>
      </w:tr>
    </w:tbl>
    <w:p w14:paraId="65052A5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Change w:id="20" w:author="Weishu Zhao" w:date="2024-10-27T16:12:00Z" w16du:dateUtc="2024-10-27T08:12:00Z">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PrChange>
      </w:tblPr>
      <w:tblGrid>
        <w:gridCol w:w="8542"/>
        <w:tblGridChange w:id="21">
          <w:tblGrid>
            <w:gridCol w:w="8542"/>
          </w:tblGrid>
        </w:tblGridChange>
      </w:tblGrid>
      <w:tr w:rsidR="00681F69" w14:paraId="68AF082A" w14:textId="77777777" w:rsidTr="00184D62">
        <w:trPr>
          <w:trHeight w:hRule="exact" w:val="5410"/>
          <w:trPrChange w:id="22" w:author="Weishu Zhao" w:date="2024-10-27T16:12:00Z" w16du:dateUtc="2024-10-27T08:12:00Z">
            <w:trPr>
              <w:trHeight w:hRule="exact" w:val="3445"/>
            </w:trPr>
          </w:trPrChange>
        </w:trPr>
        <w:tc>
          <w:tcPr>
            <w:tcW w:w="8542" w:type="dxa"/>
            <w:tcBorders>
              <w:top w:val="single" w:sz="4" w:space="0" w:color="auto"/>
              <w:left w:val="single" w:sz="4" w:space="0" w:color="auto"/>
              <w:bottom w:val="single" w:sz="4" w:space="0" w:color="auto"/>
              <w:right w:val="single" w:sz="4" w:space="0" w:color="auto"/>
            </w:tcBorders>
            <w:tcPrChange w:id="23" w:author="Weishu Zhao" w:date="2024-10-27T16:12:00Z" w16du:dateUtc="2024-10-27T08:12:00Z">
              <w:tcPr>
                <w:tcW w:w="8542" w:type="dxa"/>
                <w:tcBorders>
                  <w:top w:val="single" w:sz="4" w:space="0" w:color="auto"/>
                  <w:left w:val="single" w:sz="4" w:space="0" w:color="auto"/>
                  <w:bottom w:val="single" w:sz="4" w:space="0" w:color="auto"/>
                  <w:right w:val="single" w:sz="4" w:space="0" w:color="auto"/>
                </w:tcBorders>
              </w:tcPr>
            </w:tcPrChange>
          </w:tcPr>
          <w:p w14:paraId="1237002A" w14:textId="77777777" w:rsidR="00681F69" w:rsidRDefault="009C774E">
            <w:pPr>
              <w:rPr>
                <w:rFonts w:ascii="FangSong_GB2312" w:eastAsia="FangSong_GB2312"/>
                <w:sz w:val="24"/>
              </w:rPr>
            </w:pPr>
            <w:r>
              <w:rPr>
                <w:rFonts w:ascii="FangSong_GB2312" w:eastAsia="FangSong_GB2312" w:hint="eastAsia"/>
                <w:sz w:val="24"/>
              </w:rPr>
              <w:lastRenderedPageBreak/>
              <w:t>（需填写指导老师意见，无需签章。）</w:t>
            </w:r>
          </w:p>
          <w:p w14:paraId="1EDD98E3" w14:textId="75F8F79A" w:rsidR="00184D62" w:rsidRPr="003D1130" w:rsidRDefault="00184D62" w:rsidP="00184D62">
            <w:pPr>
              <w:rPr>
                <w:rFonts w:ascii="FangSong_GB2312" w:eastAsia="FangSong_GB2312"/>
                <w:sz w:val="24"/>
              </w:rPr>
            </w:pPr>
            <w:r>
              <w:rPr>
                <w:rFonts w:ascii="FangSong_GB2312" w:eastAsia="FangSong_GB2312" w:hint="eastAsia"/>
                <w:sz w:val="24"/>
              </w:rPr>
              <w:t xml:space="preserve">    本项目将充分利用本团队已积累的马沟和珠峰的微生物数据，并创新性地整合了采样过程中产生的地理位置、地形、航迹等信息，</w:t>
            </w:r>
            <w:r w:rsidRPr="003D1130">
              <w:rPr>
                <w:rFonts w:ascii="FangSong_GB2312" w:eastAsia="FangSong_GB2312" w:hint="eastAsia"/>
                <w:sz w:val="24"/>
              </w:rPr>
              <w:t>具有重要的科学价值和</w:t>
            </w:r>
            <w:r>
              <w:rPr>
                <w:rFonts w:ascii="FangSong_GB2312" w:eastAsia="FangSong_GB2312" w:hint="eastAsia"/>
                <w:sz w:val="24"/>
              </w:rPr>
              <w:t>研究</w:t>
            </w:r>
            <w:r w:rsidRPr="003D1130">
              <w:rPr>
                <w:rFonts w:ascii="FangSong_GB2312" w:eastAsia="FangSong_GB2312" w:hint="eastAsia"/>
                <w:sz w:val="24"/>
              </w:rPr>
              <w:t>意义，研究路线清晰，方案合理，依托本团队已有珍贵样本</w:t>
            </w:r>
            <w:r>
              <w:rPr>
                <w:rFonts w:ascii="FangSong_GB2312" w:eastAsia="FangSong_GB2312" w:hint="eastAsia"/>
                <w:sz w:val="24"/>
              </w:rPr>
              <w:t>、数据和</w:t>
            </w:r>
            <w:r w:rsidRPr="003D1130">
              <w:rPr>
                <w:rFonts w:ascii="FangSong_GB2312" w:eastAsia="FangSong_GB2312" w:hint="eastAsia"/>
                <w:sz w:val="24"/>
              </w:rPr>
              <w:t>原创技术方法，具有很好的创新性和可行性。本团队将为</w:t>
            </w:r>
            <w:r>
              <w:rPr>
                <w:rFonts w:ascii="FangSong_GB2312" w:eastAsia="FangSong_GB2312" w:hint="eastAsia"/>
                <w:sz w:val="24"/>
              </w:rPr>
              <w:t>该</w:t>
            </w:r>
            <w:r w:rsidRPr="003D1130">
              <w:rPr>
                <w:rFonts w:ascii="FangSong_GB2312" w:eastAsia="FangSong_GB2312" w:hint="eastAsia"/>
                <w:sz w:val="24"/>
              </w:rPr>
              <w:t>项目的顺利实施提供充足的科研配套经费、实验场地、软硬件设施和带教研究生团队，对本项目本科生成员进行全面且悉心的科学指导。</w:t>
            </w:r>
          </w:p>
          <w:p w14:paraId="630DFE95" w14:textId="77777777" w:rsidR="00681F69" w:rsidRDefault="00681F69">
            <w:pPr>
              <w:rPr>
                <w:rFonts w:ascii="FangSong_GB2312" w:eastAsia="FangSong_GB2312"/>
                <w:sz w:val="24"/>
              </w:rPr>
            </w:pPr>
          </w:p>
          <w:p w14:paraId="2AEC843B" w14:textId="77777777" w:rsidR="00681F69" w:rsidRDefault="00681F69">
            <w:pPr>
              <w:rPr>
                <w:rFonts w:ascii="FangSong_GB2312" w:eastAsia="FangSong_GB2312"/>
                <w:sz w:val="24"/>
              </w:rPr>
            </w:pPr>
          </w:p>
          <w:p w14:paraId="4E9986B4" w14:textId="77777777" w:rsidR="00681F69" w:rsidRDefault="00681F69">
            <w:pPr>
              <w:spacing w:line="360" w:lineRule="auto"/>
              <w:rPr>
                <w:rFonts w:ascii="FangSong_GB2312" w:eastAsia="FangSong_GB2312"/>
                <w:sz w:val="24"/>
              </w:rPr>
            </w:pPr>
          </w:p>
          <w:p w14:paraId="72D174DD" w14:textId="77777777" w:rsidR="00681F69" w:rsidRDefault="003530F7">
            <w:pPr>
              <w:spacing w:line="360" w:lineRule="auto"/>
              <w:rPr>
                <w:rFonts w:ascii="FangSong_GB2312" w:eastAsia="FangSong_GB2312"/>
                <w:sz w:val="24"/>
              </w:rPr>
            </w:pPr>
            <w:r>
              <w:rPr>
                <w:rFonts w:ascii="FangSong_GB2312" w:eastAsia="FangSong_GB2312" w:hint="eastAsia"/>
                <w:sz w:val="24"/>
              </w:rPr>
              <w:t xml:space="preserve">                                           </w:t>
            </w:r>
          </w:p>
          <w:p w14:paraId="687D3B71" w14:textId="77777777" w:rsidR="00681F69" w:rsidRDefault="00681F69">
            <w:pPr>
              <w:spacing w:line="360" w:lineRule="auto"/>
              <w:rPr>
                <w:rFonts w:ascii="FangSong_GB2312" w:eastAsia="FangSong_GB2312"/>
                <w:sz w:val="24"/>
              </w:rPr>
            </w:pPr>
          </w:p>
          <w:p w14:paraId="275E5351" w14:textId="77777777" w:rsidR="00681F69" w:rsidRDefault="00681F69">
            <w:pPr>
              <w:spacing w:line="360" w:lineRule="auto"/>
              <w:ind w:firstLineChars="2639" w:firstLine="6358"/>
              <w:rPr>
                <w:rFonts w:ascii="FangSong_GB2312" w:eastAsia="FangSong_GB2312"/>
                <w:b/>
                <w:sz w:val="24"/>
              </w:rPr>
            </w:pPr>
          </w:p>
        </w:tc>
      </w:tr>
    </w:tbl>
    <w:p w14:paraId="1DD926E0" w14:textId="77777777" w:rsidR="00681F69" w:rsidRDefault="00681F69">
      <w:pPr>
        <w:pStyle w:val="1"/>
        <w:tabs>
          <w:tab w:val="left" w:pos="1134"/>
        </w:tabs>
        <w:spacing w:line="360" w:lineRule="auto"/>
        <w:ind w:firstLineChars="0" w:firstLine="0"/>
        <w:rPr>
          <w:rFonts w:ascii="黑体" w:eastAsia="黑体" w:hAnsi="黑体"/>
          <w:b/>
          <w:sz w:val="28"/>
          <w:szCs w:val="24"/>
        </w:rPr>
      </w:pPr>
    </w:p>
    <w:sectPr w:rsidR="00681F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eishu Zhao" w:date="2024-10-27T15:56:00Z" w:initials="ZWS">
    <w:p w14:paraId="2B1D08C0" w14:textId="38A2F25B" w:rsidR="00974516" w:rsidRDefault="00974516">
      <w:pPr>
        <w:pStyle w:val="ad"/>
      </w:pPr>
      <w:r>
        <w:rPr>
          <w:rStyle w:val="ac"/>
        </w:rPr>
        <w:annotationRef/>
      </w:r>
      <w:r>
        <w:rPr>
          <w:rFonts w:hint="eastAsia"/>
        </w:rPr>
        <w:t>垂直采样不是用潜水器采的，没有视频</w:t>
      </w:r>
    </w:p>
  </w:comment>
  <w:comment w:id="13" w:author="Weishu Zhao" w:date="2024-10-27T16:01:00Z" w:initials="ZWS">
    <w:p w14:paraId="0E59BD38" w14:textId="566B086A" w:rsidR="00F56DFB" w:rsidRDefault="00F56DFB">
      <w:pPr>
        <w:pStyle w:val="ad"/>
      </w:pPr>
      <w:r>
        <w:rPr>
          <w:rStyle w:val="ac"/>
        </w:rPr>
        <w:annotationRef/>
      </w:r>
      <w:r>
        <w:rPr>
          <w:rFonts w:hint="eastAsia"/>
        </w:rPr>
        <w:t>这里可以写，但是我建议可以考虑跟微生物大数据关联比较好，因为深海理化性质是在甲板上测的，不反应原位信息，而且数据量太少，不一定有用。微生物大数据中其实能够反推环境信息的。</w:t>
      </w:r>
    </w:p>
  </w:comment>
  <w:comment w:id="14" w:author="Weishu Zhao" w:date="2024-10-27T15:59:00Z" w:initials="ZWS">
    <w:p w14:paraId="15E62A95" w14:textId="65FF598F" w:rsidR="00EE155C" w:rsidRDefault="00EE155C">
      <w:pPr>
        <w:pStyle w:val="ad"/>
      </w:pPr>
      <w:r>
        <w:rPr>
          <w:rStyle w:val="ac"/>
        </w:rPr>
        <w:annotationRef/>
      </w:r>
      <w:r>
        <w:rPr>
          <w:rFonts w:hint="eastAsia"/>
        </w:rPr>
        <w:t>这句说得很好，海底原位看到的生物很多拿到甲板上就改变了</w:t>
      </w:r>
    </w:p>
  </w:comment>
  <w:comment w:id="15" w:author="Weishu Zhao" w:date="2024-10-27T16:03:00Z" w:initials="ZWS">
    <w:p w14:paraId="468A56BD" w14:textId="5AEE49D7" w:rsidR="00676AE3" w:rsidRDefault="00676AE3">
      <w:pPr>
        <w:pStyle w:val="ad"/>
      </w:pPr>
      <w:r>
        <w:rPr>
          <w:rStyle w:val="ac"/>
        </w:rPr>
        <w:annotationRef/>
      </w:r>
      <w:r>
        <w:rPr>
          <w:rFonts w:hint="eastAsia"/>
        </w:rPr>
        <w:t>甲烷喷发量和甲烷浓度这两个都不是很好测，这里可以考虑写的模糊一点，比如“甲烷喷发情况和理化性质评估”这样如果理化性质检测效果不好可以换其他指标做替代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D08C0" w15:done="1"/>
  <w15:commentEx w15:paraId="0E59BD38" w15:done="1"/>
  <w15:commentEx w15:paraId="15E62A95" w15:done="1"/>
  <w15:commentEx w15:paraId="468A56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DAF9FC" w16cex:dateUtc="2024-10-27T07:56:00Z"/>
  <w16cex:commentExtensible w16cex:durableId="21B41C77" w16cex:dateUtc="2024-10-27T08:01:00Z"/>
  <w16cex:commentExtensible w16cex:durableId="5497FB6E" w16cex:dateUtc="2024-10-27T07:59:00Z"/>
  <w16cex:commentExtensible w16cex:durableId="538D2AD7" w16cex:dateUtc="2024-10-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D08C0" w16cid:durableId="34DAF9FC"/>
  <w16cid:commentId w16cid:paraId="0E59BD38" w16cid:durableId="21B41C77"/>
  <w16cid:commentId w16cid:paraId="15E62A95" w16cid:durableId="5497FB6E"/>
  <w16cid:commentId w16cid:paraId="468A56BD" w16cid:durableId="538D2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10153" w14:textId="77777777" w:rsidR="0085787E" w:rsidRDefault="0085787E" w:rsidP="00427FAE">
      <w:r>
        <w:separator/>
      </w:r>
    </w:p>
  </w:endnote>
  <w:endnote w:type="continuationSeparator" w:id="0">
    <w:p w14:paraId="2D1BC94B" w14:textId="77777777" w:rsidR="0085787E" w:rsidRDefault="0085787E"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angSong_GB2312">
    <w:altName w:val="Microsoft YaHei"/>
    <w:panose1 w:val="02010609060101010101"/>
    <w:charset w:val="86"/>
    <w:family w:val="modern"/>
    <w:pitch w:val="fixed"/>
    <w:sig w:usb0="800002BF" w:usb1="38CF7CFA" w:usb2="00000016" w:usb3="00000000" w:csb0="00040001" w:csb1="00000000"/>
  </w:font>
  <w:font w:name="KaiTi_GB2312">
    <w:altName w:val="KaiT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D3E61" w14:textId="77777777" w:rsidR="0085787E" w:rsidRDefault="0085787E" w:rsidP="00427FAE">
      <w:r>
        <w:separator/>
      </w:r>
    </w:p>
  </w:footnote>
  <w:footnote w:type="continuationSeparator" w:id="0">
    <w:p w14:paraId="53A9666B" w14:textId="77777777" w:rsidR="0085787E" w:rsidRDefault="0085787E"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153"/>
    <w:multiLevelType w:val="hybridMultilevel"/>
    <w:tmpl w:val="B66C04CE"/>
    <w:lvl w:ilvl="0" w:tplc="C82848A0">
      <w:start w:val="1"/>
      <w:numFmt w:val="decimal"/>
      <w:lvlText w:val="（%1）"/>
      <w:lvlJc w:val="left"/>
      <w:pPr>
        <w:ind w:left="1940" w:hanging="44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1" w15:restartNumberingAfterBreak="0">
    <w:nsid w:val="06E93DEA"/>
    <w:multiLevelType w:val="multilevel"/>
    <w:tmpl w:val="7D22099E"/>
    <w:lvl w:ilvl="0">
      <w:start w:val="1"/>
      <w:numFmt w:val="japaneseCounting"/>
      <w:lvlText w:val="（%1）"/>
      <w:lvlJc w:val="left"/>
      <w:pPr>
        <w:tabs>
          <w:tab w:val="left" w:pos="972"/>
        </w:tabs>
        <w:ind w:left="972" w:hanging="972"/>
      </w:pPr>
      <w:rPr>
        <w:rFonts w:hint="default"/>
        <w:lang w:val="en-US"/>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3"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2383042C"/>
    <w:multiLevelType w:val="hybridMultilevel"/>
    <w:tmpl w:val="562C57CC"/>
    <w:lvl w:ilvl="0" w:tplc="C82848A0">
      <w:start w:val="1"/>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5" w15:restartNumberingAfterBreak="0">
    <w:nsid w:val="52402D0A"/>
    <w:multiLevelType w:val="hybridMultilevel"/>
    <w:tmpl w:val="9C1A1BCE"/>
    <w:lvl w:ilvl="0" w:tplc="C82848A0">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240CF4"/>
    <w:multiLevelType w:val="hybridMultilevel"/>
    <w:tmpl w:val="0778BF62"/>
    <w:lvl w:ilvl="0" w:tplc="F55A1F10">
      <w:start w:val="1"/>
      <w:numFmt w:val="decimal"/>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7" w15:restartNumberingAfterBreak="0">
    <w:nsid w:val="6AC72BF2"/>
    <w:multiLevelType w:val="hybridMultilevel"/>
    <w:tmpl w:val="9DCAED2C"/>
    <w:lvl w:ilvl="0" w:tplc="C82848A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A128BB"/>
    <w:multiLevelType w:val="hybridMultilevel"/>
    <w:tmpl w:val="5E3A689A"/>
    <w:lvl w:ilvl="0" w:tplc="119CE05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E34112D"/>
    <w:multiLevelType w:val="hybridMultilevel"/>
    <w:tmpl w:val="CE60F580"/>
    <w:lvl w:ilvl="0" w:tplc="B0F2A3E6">
      <w:start w:val="1"/>
      <w:numFmt w:val="decimal"/>
      <w:lvlText w:val="（%1）"/>
      <w:lvlJc w:val="left"/>
      <w:pPr>
        <w:ind w:left="720" w:hanging="720"/>
      </w:pPr>
      <w:rPr>
        <w:rFonts w:ascii="宋体" w:eastAsia="宋体" w:hAnsi="宋体"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094722">
    <w:abstractNumId w:val="3"/>
  </w:num>
  <w:num w:numId="2" w16cid:durableId="1681350024">
    <w:abstractNumId w:val="2"/>
  </w:num>
  <w:num w:numId="3" w16cid:durableId="1499229330">
    <w:abstractNumId w:val="1"/>
  </w:num>
  <w:num w:numId="4" w16cid:durableId="1095975492">
    <w:abstractNumId w:val="7"/>
  </w:num>
  <w:num w:numId="5" w16cid:durableId="560362503">
    <w:abstractNumId w:val="6"/>
  </w:num>
  <w:num w:numId="6" w16cid:durableId="1494294472">
    <w:abstractNumId w:val="4"/>
  </w:num>
  <w:num w:numId="7" w16cid:durableId="215244765">
    <w:abstractNumId w:val="9"/>
  </w:num>
  <w:num w:numId="8" w16cid:durableId="2049596925">
    <w:abstractNumId w:val="8"/>
  </w:num>
  <w:num w:numId="9" w16cid:durableId="874466155">
    <w:abstractNumId w:val="0"/>
  </w:num>
  <w:num w:numId="10" w16cid:durableId="17586754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ishu Zhao">
    <w15:presenceInfo w15:providerId="None" w15:userId="Weishu 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31A"/>
    <w:rsid w:val="000943FE"/>
    <w:rsid w:val="000A0291"/>
    <w:rsid w:val="0011282A"/>
    <w:rsid w:val="001129FB"/>
    <w:rsid w:val="00160480"/>
    <w:rsid w:val="001607C8"/>
    <w:rsid w:val="00172A27"/>
    <w:rsid w:val="00173F01"/>
    <w:rsid w:val="00182AFE"/>
    <w:rsid w:val="00184D62"/>
    <w:rsid w:val="001A74AD"/>
    <w:rsid w:val="001B4392"/>
    <w:rsid w:val="001C61E2"/>
    <w:rsid w:val="001E4DB8"/>
    <w:rsid w:val="002147D0"/>
    <w:rsid w:val="00216D92"/>
    <w:rsid w:val="00220C7B"/>
    <w:rsid w:val="00221C0E"/>
    <w:rsid w:val="002A41FE"/>
    <w:rsid w:val="002B1B0C"/>
    <w:rsid w:val="002D5422"/>
    <w:rsid w:val="00315008"/>
    <w:rsid w:val="00320120"/>
    <w:rsid w:val="003530F7"/>
    <w:rsid w:val="00357A78"/>
    <w:rsid w:val="003D4CB0"/>
    <w:rsid w:val="003F1AC7"/>
    <w:rsid w:val="004035E3"/>
    <w:rsid w:val="00414B9F"/>
    <w:rsid w:val="00427FAE"/>
    <w:rsid w:val="00477203"/>
    <w:rsid w:val="004A4F7D"/>
    <w:rsid w:val="004C512E"/>
    <w:rsid w:val="004F487B"/>
    <w:rsid w:val="00581E94"/>
    <w:rsid w:val="0059727A"/>
    <w:rsid w:val="005B22E7"/>
    <w:rsid w:val="005C1B3C"/>
    <w:rsid w:val="005E5C14"/>
    <w:rsid w:val="005F1C6E"/>
    <w:rsid w:val="005F35DE"/>
    <w:rsid w:val="0061128B"/>
    <w:rsid w:val="006458AB"/>
    <w:rsid w:val="00664256"/>
    <w:rsid w:val="00676AE3"/>
    <w:rsid w:val="00681F69"/>
    <w:rsid w:val="006B54FC"/>
    <w:rsid w:val="006C77D9"/>
    <w:rsid w:val="006F01BF"/>
    <w:rsid w:val="00725F13"/>
    <w:rsid w:val="00756C5A"/>
    <w:rsid w:val="00777010"/>
    <w:rsid w:val="007A7DA7"/>
    <w:rsid w:val="007D529A"/>
    <w:rsid w:val="007F58E4"/>
    <w:rsid w:val="00802027"/>
    <w:rsid w:val="00824C05"/>
    <w:rsid w:val="0085109D"/>
    <w:rsid w:val="00855422"/>
    <w:rsid w:val="0085787E"/>
    <w:rsid w:val="00857DBC"/>
    <w:rsid w:val="00886045"/>
    <w:rsid w:val="008C0696"/>
    <w:rsid w:val="008F3D67"/>
    <w:rsid w:val="009021A4"/>
    <w:rsid w:val="00906F1D"/>
    <w:rsid w:val="0091370D"/>
    <w:rsid w:val="00925BF1"/>
    <w:rsid w:val="00946730"/>
    <w:rsid w:val="00962180"/>
    <w:rsid w:val="0097166B"/>
    <w:rsid w:val="00974516"/>
    <w:rsid w:val="009A2A58"/>
    <w:rsid w:val="009C774E"/>
    <w:rsid w:val="009D68FC"/>
    <w:rsid w:val="00A109BA"/>
    <w:rsid w:val="00A8621D"/>
    <w:rsid w:val="00AC5C86"/>
    <w:rsid w:val="00B10159"/>
    <w:rsid w:val="00B1712A"/>
    <w:rsid w:val="00B62DE2"/>
    <w:rsid w:val="00B67477"/>
    <w:rsid w:val="00B756DA"/>
    <w:rsid w:val="00B817F6"/>
    <w:rsid w:val="00B832E2"/>
    <w:rsid w:val="00BC0390"/>
    <w:rsid w:val="00C1052B"/>
    <w:rsid w:val="00C144CA"/>
    <w:rsid w:val="00C4289E"/>
    <w:rsid w:val="00CA33A7"/>
    <w:rsid w:val="00CD3DCF"/>
    <w:rsid w:val="00D01FA2"/>
    <w:rsid w:val="00D06D70"/>
    <w:rsid w:val="00D145D1"/>
    <w:rsid w:val="00D27375"/>
    <w:rsid w:val="00D35032"/>
    <w:rsid w:val="00D507EA"/>
    <w:rsid w:val="00DB0F56"/>
    <w:rsid w:val="00E20295"/>
    <w:rsid w:val="00E241E7"/>
    <w:rsid w:val="00E27105"/>
    <w:rsid w:val="00E47BBC"/>
    <w:rsid w:val="00E52044"/>
    <w:rsid w:val="00E65E85"/>
    <w:rsid w:val="00E7029B"/>
    <w:rsid w:val="00E84F1B"/>
    <w:rsid w:val="00E858A8"/>
    <w:rsid w:val="00E926B4"/>
    <w:rsid w:val="00EC748C"/>
    <w:rsid w:val="00EE155C"/>
    <w:rsid w:val="00F10395"/>
    <w:rsid w:val="00F13C9D"/>
    <w:rsid w:val="00F14BE8"/>
    <w:rsid w:val="00F50711"/>
    <w:rsid w:val="00F52F6F"/>
    <w:rsid w:val="00F56DFB"/>
    <w:rsid w:val="00F62224"/>
    <w:rsid w:val="00F92740"/>
    <w:rsid w:val="00FA5F18"/>
    <w:rsid w:val="00FB6C9B"/>
    <w:rsid w:val="00FE5E56"/>
    <w:rsid w:val="00FE690C"/>
    <w:rsid w:val="00FF68AD"/>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744F2"/>
  <w15:docId w15:val="{80196554-D7D1-4164-ABE0-83DF1F26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FangSong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rsid w:val="00E7029B"/>
    <w:pPr>
      <w:ind w:firstLineChars="200" w:firstLine="420"/>
    </w:pPr>
  </w:style>
  <w:style w:type="character" w:styleId="a8">
    <w:name w:val="Hyperlink"/>
    <w:basedOn w:val="a0"/>
    <w:unhideWhenUsed/>
    <w:rsid w:val="00C1052B"/>
    <w:rPr>
      <w:color w:val="0563C1" w:themeColor="hyperlink"/>
      <w:u w:val="single"/>
    </w:rPr>
  </w:style>
  <w:style w:type="character" w:styleId="a9">
    <w:name w:val="Unresolved Mention"/>
    <w:basedOn w:val="a0"/>
    <w:uiPriority w:val="99"/>
    <w:semiHidden/>
    <w:unhideWhenUsed/>
    <w:rsid w:val="00C1052B"/>
    <w:rPr>
      <w:color w:val="605E5C"/>
      <w:shd w:val="clear" w:color="auto" w:fill="E1DFDD"/>
    </w:rPr>
  </w:style>
  <w:style w:type="paragraph" w:styleId="aa">
    <w:name w:val="Normal (Web)"/>
    <w:basedOn w:val="a"/>
    <w:semiHidden/>
    <w:unhideWhenUsed/>
    <w:rsid w:val="00756C5A"/>
    <w:rPr>
      <w:rFonts w:ascii="Times New Roman" w:hAnsi="Times New Roman"/>
      <w:sz w:val="24"/>
      <w:szCs w:val="24"/>
    </w:rPr>
  </w:style>
  <w:style w:type="paragraph" w:styleId="ab">
    <w:name w:val="Revision"/>
    <w:hidden/>
    <w:uiPriority w:val="99"/>
    <w:unhideWhenUsed/>
    <w:rsid w:val="00962180"/>
    <w:rPr>
      <w:rFonts w:ascii="Calibri" w:eastAsia="宋体" w:hAnsi="Calibri" w:cs="Times New Roman"/>
      <w:kern w:val="2"/>
      <w:sz w:val="21"/>
      <w:szCs w:val="22"/>
    </w:rPr>
  </w:style>
  <w:style w:type="character" w:styleId="ac">
    <w:name w:val="annotation reference"/>
    <w:basedOn w:val="a0"/>
    <w:semiHidden/>
    <w:unhideWhenUsed/>
    <w:rsid w:val="00974516"/>
    <w:rPr>
      <w:sz w:val="16"/>
      <w:szCs w:val="16"/>
    </w:rPr>
  </w:style>
  <w:style w:type="paragraph" w:styleId="ad">
    <w:name w:val="annotation text"/>
    <w:basedOn w:val="a"/>
    <w:link w:val="ae"/>
    <w:semiHidden/>
    <w:unhideWhenUsed/>
    <w:rsid w:val="00974516"/>
    <w:rPr>
      <w:sz w:val="20"/>
      <w:szCs w:val="20"/>
    </w:rPr>
  </w:style>
  <w:style w:type="character" w:customStyle="1" w:styleId="ae">
    <w:name w:val="批注文字 字符"/>
    <w:basedOn w:val="a0"/>
    <w:link w:val="ad"/>
    <w:semiHidden/>
    <w:rsid w:val="00974516"/>
    <w:rPr>
      <w:rFonts w:ascii="Calibri" w:eastAsia="宋体" w:hAnsi="Calibri" w:cs="Times New Roman"/>
      <w:kern w:val="2"/>
    </w:rPr>
  </w:style>
  <w:style w:type="paragraph" w:styleId="af">
    <w:name w:val="annotation subject"/>
    <w:basedOn w:val="ad"/>
    <w:next w:val="ad"/>
    <w:link w:val="af0"/>
    <w:semiHidden/>
    <w:unhideWhenUsed/>
    <w:rsid w:val="00974516"/>
    <w:rPr>
      <w:b/>
      <w:bCs/>
    </w:rPr>
  </w:style>
  <w:style w:type="character" w:customStyle="1" w:styleId="af0">
    <w:name w:val="批注主题 字符"/>
    <w:basedOn w:val="ae"/>
    <w:link w:val="af"/>
    <w:semiHidden/>
    <w:rsid w:val="00974516"/>
    <w:rPr>
      <w:rFonts w:ascii="Calibri" w:eastAsia="宋体" w:hAnsi="Calibri" w:cs="Times New Roman"/>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5822">
      <w:bodyDiv w:val="1"/>
      <w:marLeft w:val="0"/>
      <w:marRight w:val="0"/>
      <w:marTop w:val="0"/>
      <w:marBottom w:val="0"/>
      <w:divBdr>
        <w:top w:val="none" w:sz="0" w:space="0" w:color="auto"/>
        <w:left w:val="none" w:sz="0" w:space="0" w:color="auto"/>
        <w:bottom w:val="none" w:sz="0" w:space="0" w:color="auto"/>
        <w:right w:val="none" w:sz="0" w:space="0" w:color="auto"/>
      </w:divBdr>
      <w:divsChild>
        <w:div w:id="45034476">
          <w:marLeft w:val="480"/>
          <w:marRight w:val="0"/>
          <w:marTop w:val="0"/>
          <w:marBottom w:val="0"/>
          <w:divBdr>
            <w:top w:val="none" w:sz="0" w:space="0" w:color="auto"/>
            <w:left w:val="none" w:sz="0" w:space="0" w:color="auto"/>
            <w:bottom w:val="none" w:sz="0" w:space="0" w:color="auto"/>
            <w:right w:val="none" w:sz="0" w:space="0" w:color="auto"/>
          </w:divBdr>
          <w:divsChild>
            <w:div w:id="528682336">
              <w:marLeft w:val="0"/>
              <w:marRight w:val="0"/>
              <w:marTop w:val="0"/>
              <w:marBottom w:val="0"/>
              <w:divBdr>
                <w:top w:val="none" w:sz="0" w:space="0" w:color="auto"/>
                <w:left w:val="none" w:sz="0" w:space="0" w:color="auto"/>
                <w:bottom w:val="none" w:sz="0" w:space="0" w:color="auto"/>
                <w:right w:val="none" w:sz="0" w:space="0" w:color="auto"/>
              </w:divBdr>
            </w:div>
            <w:div w:id="587234953">
              <w:marLeft w:val="0"/>
              <w:marRight w:val="0"/>
              <w:marTop w:val="0"/>
              <w:marBottom w:val="0"/>
              <w:divBdr>
                <w:top w:val="none" w:sz="0" w:space="0" w:color="auto"/>
                <w:left w:val="none" w:sz="0" w:space="0" w:color="auto"/>
                <w:bottom w:val="none" w:sz="0" w:space="0" w:color="auto"/>
                <w:right w:val="none" w:sz="0" w:space="0" w:color="auto"/>
              </w:divBdr>
            </w:div>
            <w:div w:id="1185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7922">
      <w:bodyDiv w:val="1"/>
      <w:marLeft w:val="0"/>
      <w:marRight w:val="0"/>
      <w:marTop w:val="0"/>
      <w:marBottom w:val="0"/>
      <w:divBdr>
        <w:top w:val="none" w:sz="0" w:space="0" w:color="auto"/>
        <w:left w:val="none" w:sz="0" w:space="0" w:color="auto"/>
        <w:bottom w:val="none" w:sz="0" w:space="0" w:color="auto"/>
        <w:right w:val="none" w:sz="0" w:space="0" w:color="auto"/>
      </w:divBdr>
    </w:div>
    <w:div w:id="85729353">
      <w:bodyDiv w:val="1"/>
      <w:marLeft w:val="0"/>
      <w:marRight w:val="0"/>
      <w:marTop w:val="0"/>
      <w:marBottom w:val="0"/>
      <w:divBdr>
        <w:top w:val="none" w:sz="0" w:space="0" w:color="auto"/>
        <w:left w:val="none" w:sz="0" w:space="0" w:color="auto"/>
        <w:bottom w:val="none" w:sz="0" w:space="0" w:color="auto"/>
        <w:right w:val="none" w:sz="0" w:space="0" w:color="auto"/>
      </w:divBdr>
    </w:div>
    <w:div w:id="90399895">
      <w:bodyDiv w:val="1"/>
      <w:marLeft w:val="0"/>
      <w:marRight w:val="0"/>
      <w:marTop w:val="0"/>
      <w:marBottom w:val="0"/>
      <w:divBdr>
        <w:top w:val="none" w:sz="0" w:space="0" w:color="auto"/>
        <w:left w:val="none" w:sz="0" w:space="0" w:color="auto"/>
        <w:bottom w:val="none" w:sz="0" w:space="0" w:color="auto"/>
        <w:right w:val="none" w:sz="0" w:space="0" w:color="auto"/>
      </w:divBdr>
      <w:divsChild>
        <w:div w:id="1314481933">
          <w:marLeft w:val="480"/>
          <w:marRight w:val="0"/>
          <w:marTop w:val="0"/>
          <w:marBottom w:val="0"/>
          <w:divBdr>
            <w:top w:val="none" w:sz="0" w:space="0" w:color="auto"/>
            <w:left w:val="none" w:sz="0" w:space="0" w:color="auto"/>
            <w:bottom w:val="none" w:sz="0" w:space="0" w:color="auto"/>
            <w:right w:val="none" w:sz="0" w:space="0" w:color="auto"/>
          </w:divBdr>
          <w:divsChild>
            <w:div w:id="12040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785">
      <w:bodyDiv w:val="1"/>
      <w:marLeft w:val="0"/>
      <w:marRight w:val="0"/>
      <w:marTop w:val="0"/>
      <w:marBottom w:val="0"/>
      <w:divBdr>
        <w:top w:val="none" w:sz="0" w:space="0" w:color="auto"/>
        <w:left w:val="none" w:sz="0" w:space="0" w:color="auto"/>
        <w:bottom w:val="none" w:sz="0" w:space="0" w:color="auto"/>
        <w:right w:val="none" w:sz="0" w:space="0" w:color="auto"/>
      </w:divBdr>
      <w:divsChild>
        <w:div w:id="175047627">
          <w:marLeft w:val="480"/>
          <w:marRight w:val="0"/>
          <w:marTop w:val="0"/>
          <w:marBottom w:val="0"/>
          <w:divBdr>
            <w:top w:val="none" w:sz="0" w:space="0" w:color="auto"/>
            <w:left w:val="none" w:sz="0" w:space="0" w:color="auto"/>
            <w:bottom w:val="none" w:sz="0" w:space="0" w:color="auto"/>
            <w:right w:val="none" w:sz="0" w:space="0" w:color="auto"/>
          </w:divBdr>
          <w:divsChild>
            <w:div w:id="13830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485">
      <w:bodyDiv w:val="1"/>
      <w:marLeft w:val="0"/>
      <w:marRight w:val="0"/>
      <w:marTop w:val="0"/>
      <w:marBottom w:val="0"/>
      <w:divBdr>
        <w:top w:val="none" w:sz="0" w:space="0" w:color="auto"/>
        <w:left w:val="none" w:sz="0" w:space="0" w:color="auto"/>
        <w:bottom w:val="none" w:sz="0" w:space="0" w:color="auto"/>
        <w:right w:val="none" w:sz="0" w:space="0" w:color="auto"/>
      </w:divBdr>
      <w:divsChild>
        <w:div w:id="1504315523">
          <w:marLeft w:val="480"/>
          <w:marRight w:val="0"/>
          <w:marTop w:val="0"/>
          <w:marBottom w:val="0"/>
          <w:divBdr>
            <w:top w:val="none" w:sz="0" w:space="0" w:color="auto"/>
            <w:left w:val="none" w:sz="0" w:space="0" w:color="auto"/>
            <w:bottom w:val="none" w:sz="0" w:space="0" w:color="auto"/>
            <w:right w:val="none" w:sz="0" w:space="0" w:color="auto"/>
          </w:divBdr>
          <w:divsChild>
            <w:div w:id="1031152679">
              <w:marLeft w:val="0"/>
              <w:marRight w:val="0"/>
              <w:marTop w:val="0"/>
              <w:marBottom w:val="0"/>
              <w:divBdr>
                <w:top w:val="none" w:sz="0" w:space="0" w:color="auto"/>
                <w:left w:val="none" w:sz="0" w:space="0" w:color="auto"/>
                <w:bottom w:val="none" w:sz="0" w:space="0" w:color="auto"/>
                <w:right w:val="none" w:sz="0" w:space="0" w:color="auto"/>
              </w:divBdr>
            </w:div>
            <w:div w:id="2086494196">
              <w:marLeft w:val="0"/>
              <w:marRight w:val="0"/>
              <w:marTop w:val="0"/>
              <w:marBottom w:val="0"/>
              <w:divBdr>
                <w:top w:val="none" w:sz="0" w:space="0" w:color="auto"/>
                <w:left w:val="none" w:sz="0" w:space="0" w:color="auto"/>
                <w:bottom w:val="none" w:sz="0" w:space="0" w:color="auto"/>
                <w:right w:val="none" w:sz="0" w:space="0" w:color="auto"/>
              </w:divBdr>
            </w:div>
            <w:div w:id="1259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0">
      <w:bodyDiv w:val="1"/>
      <w:marLeft w:val="0"/>
      <w:marRight w:val="0"/>
      <w:marTop w:val="0"/>
      <w:marBottom w:val="0"/>
      <w:divBdr>
        <w:top w:val="none" w:sz="0" w:space="0" w:color="auto"/>
        <w:left w:val="none" w:sz="0" w:space="0" w:color="auto"/>
        <w:bottom w:val="none" w:sz="0" w:space="0" w:color="auto"/>
        <w:right w:val="none" w:sz="0" w:space="0" w:color="auto"/>
      </w:divBdr>
    </w:div>
    <w:div w:id="248541458">
      <w:bodyDiv w:val="1"/>
      <w:marLeft w:val="0"/>
      <w:marRight w:val="0"/>
      <w:marTop w:val="0"/>
      <w:marBottom w:val="0"/>
      <w:divBdr>
        <w:top w:val="none" w:sz="0" w:space="0" w:color="auto"/>
        <w:left w:val="none" w:sz="0" w:space="0" w:color="auto"/>
        <w:bottom w:val="none" w:sz="0" w:space="0" w:color="auto"/>
        <w:right w:val="none" w:sz="0" w:space="0" w:color="auto"/>
      </w:divBdr>
    </w:div>
    <w:div w:id="272176770">
      <w:bodyDiv w:val="1"/>
      <w:marLeft w:val="0"/>
      <w:marRight w:val="0"/>
      <w:marTop w:val="0"/>
      <w:marBottom w:val="0"/>
      <w:divBdr>
        <w:top w:val="none" w:sz="0" w:space="0" w:color="auto"/>
        <w:left w:val="none" w:sz="0" w:space="0" w:color="auto"/>
        <w:bottom w:val="none" w:sz="0" w:space="0" w:color="auto"/>
        <w:right w:val="none" w:sz="0" w:space="0" w:color="auto"/>
      </w:divBdr>
    </w:div>
    <w:div w:id="287473014">
      <w:bodyDiv w:val="1"/>
      <w:marLeft w:val="0"/>
      <w:marRight w:val="0"/>
      <w:marTop w:val="0"/>
      <w:marBottom w:val="0"/>
      <w:divBdr>
        <w:top w:val="none" w:sz="0" w:space="0" w:color="auto"/>
        <w:left w:val="none" w:sz="0" w:space="0" w:color="auto"/>
        <w:bottom w:val="none" w:sz="0" w:space="0" w:color="auto"/>
        <w:right w:val="none" w:sz="0" w:space="0" w:color="auto"/>
      </w:divBdr>
    </w:div>
    <w:div w:id="406222945">
      <w:bodyDiv w:val="1"/>
      <w:marLeft w:val="0"/>
      <w:marRight w:val="0"/>
      <w:marTop w:val="0"/>
      <w:marBottom w:val="0"/>
      <w:divBdr>
        <w:top w:val="none" w:sz="0" w:space="0" w:color="auto"/>
        <w:left w:val="none" w:sz="0" w:space="0" w:color="auto"/>
        <w:bottom w:val="none" w:sz="0" w:space="0" w:color="auto"/>
        <w:right w:val="none" w:sz="0" w:space="0" w:color="auto"/>
      </w:divBdr>
    </w:div>
    <w:div w:id="588587869">
      <w:bodyDiv w:val="1"/>
      <w:marLeft w:val="0"/>
      <w:marRight w:val="0"/>
      <w:marTop w:val="0"/>
      <w:marBottom w:val="0"/>
      <w:divBdr>
        <w:top w:val="none" w:sz="0" w:space="0" w:color="auto"/>
        <w:left w:val="none" w:sz="0" w:space="0" w:color="auto"/>
        <w:bottom w:val="none" w:sz="0" w:space="0" w:color="auto"/>
        <w:right w:val="none" w:sz="0" w:space="0" w:color="auto"/>
      </w:divBdr>
    </w:div>
    <w:div w:id="595215294">
      <w:bodyDiv w:val="1"/>
      <w:marLeft w:val="0"/>
      <w:marRight w:val="0"/>
      <w:marTop w:val="0"/>
      <w:marBottom w:val="0"/>
      <w:divBdr>
        <w:top w:val="none" w:sz="0" w:space="0" w:color="auto"/>
        <w:left w:val="none" w:sz="0" w:space="0" w:color="auto"/>
        <w:bottom w:val="none" w:sz="0" w:space="0" w:color="auto"/>
        <w:right w:val="none" w:sz="0" w:space="0" w:color="auto"/>
      </w:divBdr>
    </w:div>
    <w:div w:id="704914076">
      <w:bodyDiv w:val="1"/>
      <w:marLeft w:val="0"/>
      <w:marRight w:val="0"/>
      <w:marTop w:val="0"/>
      <w:marBottom w:val="0"/>
      <w:divBdr>
        <w:top w:val="none" w:sz="0" w:space="0" w:color="auto"/>
        <w:left w:val="none" w:sz="0" w:space="0" w:color="auto"/>
        <w:bottom w:val="none" w:sz="0" w:space="0" w:color="auto"/>
        <w:right w:val="none" w:sz="0" w:space="0" w:color="auto"/>
      </w:divBdr>
    </w:div>
    <w:div w:id="733888765">
      <w:bodyDiv w:val="1"/>
      <w:marLeft w:val="0"/>
      <w:marRight w:val="0"/>
      <w:marTop w:val="0"/>
      <w:marBottom w:val="0"/>
      <w:divBdr>
        <w:top w:val="none" w:sz="0" w:space="0" w:color="auto"/>
        <w:left w:val="none" w:sz="0" w:space="0" w:color="auto"/>
        <w:bottom w:val="none" w:sz="0" w:space="0" w:color="auto"/>
        <w:right w:val="none" w:sz="0" w:space="0" w:color="auto"/>
      </w:divBdr>
      <w:divsChild>
        <w:div w:id="2138332401">
          <w:marLeft w:val="480"/>
          <w:marRight w:val="0"/>
          <w:marTop w:val="0"/>
          <w:marBottom w:val="0"/>
          <w:divBdr>
            <w:top w:val="none" w:sz="0" w:space="0" w:color="auto"/>
            <w:left w:val="none" w:sz="0" w:space="0" w:color="auto"/>
            <w:bottom w:val="none" w:sz="0" w:space="0" w:color="auto"/>
            <w:right w:val="none" w:sz="0" w:space="0" w:color="auto"/>
          </w:divBdr>
          <w:divsChild>
            <w:div w:id="8699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285">
      <w:bodyDiv w:val="1"/>
      <w:marLeft w:val="0"/>
      <w:marRight w:val="0"/>
      <w:marTop w:val="0"/>
      <w:marBottom w:val="0"/>
      <w:divBdr>
        <w:top w:val="none" w:sz="0" w:space="0" w:color="auto"/>
        <w:left w:val="none" w:sz="0" w:space="0" w:color="auto"/>
        <w:bottom w:val="none" w:sz="0" w:space="0" w:color="auto"/>
        <w:right w:val="none" w:sz="0" w:space="0" w:color="auto"/>
      </w:divBdr>
    </w:div>
    <w:div w:id="828985439">
      <w:bodyDiv w:val="1"/>
      <w:marLeft w:val="0"/>
      <w:marRight w:val="0"/>
      <w:marTop w:val="0"/>
      <w:marBottom w:val="0"/>
      <w:divBdr>
        <w:top w:val="none" w:sz="0" w:space="0" w:color="auto"/>
        <w:left w:val="none" w:sz="0" w:space="0" w:color="auto"/>
        <w:bottom w:val="none" w:sz="0" w:space="0" w:color="auto"/>
        <w:right w:val="none" w:sz="0" w:space="0" w:color="auto"/>
      </w:divBdr>
    </w:div>
    <w:div w:id="833301447">
      <w:bodyDiv w:val="1"/>
      <w:marLeft w:val="0"/>
      <w:marRight w:val="0"/>
      <w:marTop w:val="0"/>
      <w:marBottom w:val="0"/>
      <w:divBdr>
        <w:top w:val="none" w:sz="0" w:space="0" w:color="auto"/>
        <w:left w:val="none" w:sz="0" w:space="0" w:color="auto"/>
        <w:bottom w:val="none" w:sz="0" w:space="0" w:color="auto"/>
        <w:right w:val="none" w:sz="0" w:space="0" w:color="auto"/>
      </w:divBdr>
    </w:div>
    <w:div w:id="926116291">
      <w:bodyDiv w:val="1"/>
      <w:marLeft w:val="0"/>
      <w:marRight w:val="0"/>
      <w:marTop w:val="0"/>
      <w:marBottom w:val="0"/>
      <w:divBdr>
        <w:top w:val="none" w:sz="0" w:space="0" w:color="auto"/>
        <w:left w:val="none" w:sz="0" w:space="0" w:color="auto"/>
        <w:bottom w:val="none" w:sz="0" w:space="0" w:color="auto"/>
        <w:right w:val="none" w:sz="0" w:space="0" w:color="auto"/>
      </w:divBdr>
    </w:div>
    <w:div w:id="927617147">
      <w:bodyDiv w:val="1"/>
      <w:marLeft w:val="0"/>
      <w:marRight w:val="0"/>
      <w:marTop w:val="0"/>
      <w:marBottom w:val="0"/>
      <w:divBdr>
        <w:top w:val="none" w:sz="0" w:space="0" w:color="auto"/>
        <w:left w:val="none" w:sz="0" w:space="0" w:color="auto"/>
        <w:bottom w:val="none" w:sz="0" w:space="0" w:color="auto"/>
        <w:right w:val="none" w:sz="0" w:space="0" w:color="auto"/>
      </w:divBdr>
    </w:div>
    <w:div w:id="941914001">
      <w:bodyDiv w:val="1"/>
      <w:marLeft w:val="0"/>
      <w:marRight w:val="0"/>
      <w:marTop w:val="0"/>
      <w:marBottom w:val="0"/>
      <w:divBdr>
        <w:top w:val="none" w:sz="0" w:space="0" w:color="auto"/>
        <w:left w:val="none" w:sz="0" w:space="0" w:color="auto"/>
        <w:bottom w:val="none" w:sz="0" w:space="0" w:color="auto"/>
        <w:right w:val="none" w:sz="0" w:space="0" w:color="auto"/>
      </w:divBdr>
    </w:div>
    <w:div w:id="1100759755">
      <w:bodyDiv w:val="1"/>
      <w:marLeft w:val="0"/>
      <w:marRight w:val="0"/>
      <w:marTop w:val="0"/>
      <w:marBottom w:val="0"/>
      <w:divBdr>
        <w:top w:val="none" w:sz="0" w:space="0" w:color="auto"/>
        <w:left w:val="none" w:sz="0" w:space="0" w:color="auto"/>
        <w:bottom w:val="none" w:sz="0" w:space="0" w:color="auto"/>
        <w:right w:val="none" w:sz="0" w:space="0" w:color="auto"/>
      </w:divBdr>
    </w:div>
    <w:div w:id="1106465358">
      <w:bodyDiv w:val="1"/>
      <w:marLeft w:val="0"/>
      <w:marRight w:val="0"/>
      <w:marTop w:val="0"/>
      <w:marBottom w:val="0"/>
      <w:divBdr>
        <w:top w:val="none" w:sz="0" w:space="0" w:color="auto"/>
        <w:left w:val="none" w:sz="0" w:space="0" w:color="auto"/>
        <w:bottom w:val="none" w:sz="0" w:space="0" w:color="auto"/>
        <w:right w:val="none" w:sz="0" w:space="0" w:color="auto"/>
      </w:divBdr>
    </w:div>
    <w:div w:id="1318075197">
      <w:bodyDiv w:val="1"/>
      <w:marLeft w:val="0"/>
      <w:marRight w:val="0"/>
      <w:marTop w:val="0"/>
      <w:marBottom w:val="0"/>
      <w:divBdr>
        <w:top w:val="none" w:sz="0" w:space="0" w:color="auto"/>
        <w:left w:val="none" w:sz="0" w:space="0" w:color="auto"/>
        <w:bottom w:val="none" w:sz="0" w:space="0" w:color="auto"/>
        <w:right w:val="none" w:sz="0" w:space="0" w:color="auto"/>
      </w:divBdr>
    </w:div>
    <w:div w:id="1362129068">
      <w:bodyDiv w:val="1"/>
      <w:marLeft w:val="0"/>
      <w:marRight w:val="0"/>
      <w:marTop w:val="0"/>
      <w:marBottom w:val="0"/>
      <w:divBdr>
        <w:top w:val="none" w:sz="0" w:space="0" w:color="auto"/>
        <w:left w:val="none" w:sz="0" w:space="0" w:color="auto"/>
        <w:bottom w:val="none" w:sz="0" w:space="0" w:color="auto"/>
        <w:right w:val="none" w:sz="0" w:space="0" w:color="auto"/>
      </w:divBdr>
    </w:div>
    <w:div w:id="1386416585">
      <w:bodyDiv w:val="1"/>
      <w:marLeft w:val="0"/>
      <w:marRight w:val="0"/>
      <w:marTop w:val="0"/>
      <w:marBottom w:val="0"/>
      <w:divBdr>
        <w:top w:val="none" w:sz="0" w:space="0" w:color="auto"/>
        <w:left w:val="none" w:sz="0" w:space="0" w:color="auto"/>
        <w:bottom w:val="none" w:sz="0" w:space="0" w:color="auto"/>
        <w:right w:val="none" w:sz="0" w:space="0" w:color="auto"/>
      </w:divBdr>
      <w:divsChild>
        <w:div w:id="142044316">
          <w:marLeft w:val="480"/>
          <w:marRight w:val="0"/>
          <w:marTop w:val="0"/>
          <w:marBottom w:val="0"/>
          <w:divBdr>
            <w:top w:val="none" w:sz="0" w:space="0" w:color="auto"/>
            <w:left w:val="none" w:sz="0" w:space="0" w:color="auto"/>
            <w:bottom w:val="none" w:sz="0" w:space="0" w:color="auto"/>
            <w:right w:val="none" w:sz="0" w:space="0" w:color="auto"/>
          </w:divBdr>
          <w:divsChild>
            <w:div w:id="18660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212">
      <w:bodyDiv w:val="1"/>
      <w:marLeft w:val="0"/>
      <w:marRight w:val="0"/>
      <w:marTop w:val="0"/>
      <w:marBottom w:val="0"/>
      <w:divBdr>
        <w:top w:val="none" w:sz="0" w:space="0" w:color="auto"/>
        <w:left w:val="none" w:sz="0" w:space="0" w:color="auto"/>
        <w:bottom w:val="none" w:sz="0" w:space="0" w:color="auto"/>
        <w:right w:val="none" w:sz="0" w:space="0" w:color="auto"/>
      </w:divBdr>
    </w:div>
    <w:div w:id="1628507740">
      <w:bodyDiv w:val="1"/>
      <w:marLeft w:val="0"/>
      <w:marRight w:val="0"/>
      <w:marTop w:val="0"/>
      <w:marBottom w:val="0"/>
      <w:divBdr>
        <w:top w:val="none" w:sz="0" w:space="0" w:color="auto"/>
        <w:left w:val="none" w:sz="0" w:space="0" w:color="auto"/>
        <w:bottom w:val="none" w:sz="0" w:space="0" w:color="auto"/>
        <w:right w:val="none" w:sz="0" w:space="0" w:color="auto"/>
      </w:divBdr>
      <w:divsChild>
        <w:div w:id="2122650364">
          <w:marLeft w:val="480"/>
          <w:marRight w:val="0"/>
          <w:marTop w:val="0"/>
          <w:marBottom w:val="0"/>
          <w:divBdr>
            <w:top w:val="none" w:sz="0" w:space="0" w:color="auto"/>
            <w:left w:val="none" w:sz="0" w:space="0" w:color="auto"/>
            <w:bottom w:val="none" w:sz="0" w:space="0" w:color="auto"/>
            <w:right w:val="none" w:sz="0" w:space="0" w:color="auto"/>
          </w:divBdr>
          <w:divsChild>
            <w:div w:id="1827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660">
      <w:bodyDiv w:val="1"/>
      <w:marLeft w:val="0"/>
      <w:marRight w:val="0"/>
      <w:marTop w:val="0"/>
      <w:marBottom w:val="0"/>
      <w:divBdr>
        <w:top w:val="none" w:sz="0" w:space="0" w:color="auto"/>
        <w:left w:val="none" w:sz="0" w:space="0" w:color="auto"/>
        <w:bottom w:val="none" w:sz="0" w:space="0" w:color="auto"/>
        <w:right w:val="none" w:sz="0" w:space="0" w:color="auto"/>
      </w:divBdr>
    </w:div>
    <w:div w:id="1651447729">
      <w:bodyDiv w:val="1"/>
      <w:marLeft w:val="0"/>
      <w:marRight w:val="0"/>
      <w:marTop w:val="0"/>
      <w:marBottom w:val="0"/>
      <w:divBdr>
        <w:top w:val="none" w:sz="0" w:space="0" w:color="auto"/>
        <w:left w:val="none" w:sz="0" w:space="0" w:color="auto"/>
        <w:bottom w:val="none" w:sz="0" w:space="0" w:color="auto"/>
        <w:right w:val="none" w:sz="0" w:space="0" w:color="auto"/>
      </w:divBdr>
      <w:divsChild>
        <w:div w:id="1388871478">
          <w:marLeft w:val="480"/>
          <w:marRight w:val="0"/>
          <w:marTop w:val="0"/>
          <w:marBottom w:val="0"/>
          <w:divBdr>
            <w:top w:val="none" w:sz="0" w:space="0" w:color="auto"/>
            <w:left w:val="none" w:sz="0" w:space="0" w:color="auto"/>
            <w:bottom w:val="none" w:sz="0" w:space="0" w:color="auto"/>
            <w:right w:val="none" w:sz="0" w:space="0" w:color="auto"/>
          </w:divBdr>
          <w:divsChild>
            <w:div w:id="11676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052">
      <w:bodyDiv w:val="1"/>
      <w:marLeft w:val="0"/>
      <w:marRight w:val="0"/>
      <w:marTop w:val="0"/>
      <w:marBottom w:val="0"/>
      <w:divBdr>
        <w:top w:val="none" w:sz="0" w:space="0" w:color="auto"/>
        <w:left w:val="none" w:sz="0" w:space="0" w:color="auto"/>
        <w:bottom w:val="none" w:sz="0" w:space="0" w:color="auto"/>
        <w:right w:val="none" w:sz="0" w:space="0" w:color="auto"/>
      </w:divBdr>
      <w:divsChild>
        <w:div w:id="1626620889">
          <w:marLeft w:val="480"/>
          <w:marRight w:val="0"/>
          <w:marTop w:val="0"/>
          <w:marBottom w:val="0"/>
          <w:divBdr>
            <w:top w:val="none" w:sz="0" w:space="0" w:color="auto"/>
            <w:left w:val="none" w:sz="0" w:space="0" w:color="auto"/>
            <w:bottom w:val="none" w:sz="0" w:space="0" w:color="auto"/>
            <w:right w:val="none" w:sz="0" w:space="0" w:color="auto"/>
          </w:divBdr>
          <w:divsChild>
            <w:div w:id="852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603">
      <w:bodyDiv w:val="1"/>
      <w:marLeft w:val="0"/>
      <w:marRight w:val="0"/>
      <w:marTop w:val="0"/>
      <w:marBottom w:val="0"/>
      <w:divBdr>
        <w:top w:val="none" w:sz="0" w:space="0" w:color="auto"/>
        <w:left w:val="none" w:sz="0" w:space="0" w:color="auto"/>
        <w:bottom w:val="none" w:sz="0" w:space="0" w:color="auto"/>
        <w:right w:val="none" w:sz="0" w:space="0" w:color="auto"/>
      </w:divBdr>
      <w:divsChild>
        <w:div w:id="1024861310">
          <w:marLeft w:val="480"/>
          <w:marRight w:val="0"/>
          <w:marTop w:val="0"/>
          <w:marBottom w:val="0"/>
          <w:divBdr>
            <w:top w:val="none" w:sz="0" w:space="0" w:color="auto"/>
            <w:left w:val="none" w:sz="0" w:space="0" w:color="auto"/>
            <w:bottom w:val="none" w:sz="0" w:space="0" w:color="auto"/>
            <w:right w:val="none" w:sz="0" w:space="0" w:color="auto"/>
          </w:divBdr>
          <w:divsChild>
            <w:div w:id="352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299">
      <w:bodyDiv w:val="1"/>
      <w:marLeft w:val="0"/>
      <w:marRight w:val="0"/>
      <w:marTop w:val="0"/>
      <w:marBottom w:val="0"/>
      <w:divBdr>
        <w:top w:val="none" w:sz="0" w:space="0" w:color="auto"/>
        <w:left w:val="none" w:sz="0" w:space="0" w:color="auto"/>
        <w:bottom w:val="none" w:sz="0" w:space="0" w:color="auto"/>
        <w:right w:val="none" w:sz="0" w:space="0" w:color="auto"/>
      </w:divBdr>
      <w:divsChild>
        <w:div w:id="1761368113">
          <w:marLeft w:val="480"/>
          <w:marRight w:val="0"/>
          <w:marTop w:val="0"/>
          <w:marBottom w:val="0"/>
          <w:divBdr>
            <w:top w:val="none" w:sz="0" w:space="0" w:color="auto"/>
            <w:left w:val="none" w:sz="0" w:space="0" w:color="auto"/>
            <w:bottom w:val="none" w:sz="0" w:space="0" w:color="auto"/>
            <w:right w:val="none" w:sz="0" w:space="0" w:color="auto"/>
          </w:divBdr>
          <w:divsChild>
            <w:div w:id="14318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48550/arXiv.2102.02502"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doi.org/10.1007/s10661-014-3862-y"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doi.org/10.3389/fmars.2015.000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E43CD4D-E462-4D23-9F11-D316E2A2D1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4163</Words>
  <Characters>5954</Characters>
  <Application>Microsoft Office Word</Application>
  <DocSecurity>0</DocSecurity>
  <Lines>283</Lines>
  <Paragraphs>235</Paragraphs>
  <ScaleCrop>false</ScaleCrop>
  <Company>china</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Alan Zhou</cp:lastModifiedBy>
  <cp:revision>2</cp:revision>
  <dcterms:created xsi:type="dcterms:W3CDTF">2024-10-27T10:50:00Z</dcterms:created>
  <dcterms:modified xsi:type="dcterms:W3CDTF">2024-10-27T10:50:00Z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